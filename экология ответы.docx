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710" w:rsidRPr="00FA1710" w:rsidRDefault="00A73BD3" w:rsidP="004D645B">
      <w:pPr>
        <w:spacing w:after="0" w:line="240" w:lineRule="auto"/>
        <w:jc w:val="both"/>
        <w:rPr>
          <w:rFonts w:ascii="Times New Roman" w:hAnsi="Times New Roman"/>
          <w:color w:val="00B0F0"/>
          <w:sz w:val="40"/>
          <w:szCs w:val="28"/>
        </w:rPr>
      </w:pPr>
      <w:r>
        <w:rPr>
          <w:rFonts w:ascii="Times New Roman" w:hAnsi="Times New Roman"/>
          <w:color w:val="00B0F0"/>
          <w:sz w:val="40"/>
          <w:szCs w:val="28"/>
        </w:rPr>
        <w:t>А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Атмосфера это?</w:t>
      </w:r>
    </w:p>
    <w:p w:rsidR="004D64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D13DE">
        <w:rPr>
          <w:rFonts w:ascii="Times New Roman" w:hAnsi="Times New Roman"/>
          <w:color w:val="FF0000"/>
          <w:sz w:val="28"/>
          <w:szCs w:val="28"/>
        </w:rPr>
        <w:t>$D)</w:t>
      </w:r>
      <w:r w:rsidRPr="00431D5B">
        <w:rPr>
          <w:rFonts w:ascii="Times New Roman" w:hAnsi="Times New Roman"/>
          <w:sz w:val="28"/>
          <w:szCs w:val="28"/>
        </w:rPr>
        <w:t xml:space="preserve"> Воздушная оболочка Земли; 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Автотрофные организмы</w:t>
      </w:r>
      <w:del w:id="0" w:author="тибби" w:date="2023-05-06T10:33:00Z">
        <w:r>
          <w:rPr>
            <w:rFonts w:ascii="Times New Roman" w:hAnsi="Times New Roman"/>
            <w:sz w:val="28"/>
            <w:szCs w:val="28"/>
          </w:rPr>
          <w:delText xml:space="preserve"> </w:delText>
        </w:r>
      </w:del>
      <w:r>
        <w:rPr>
          <w:rFonts w:ascii="Times New Roman" w:hAnsi="Times New Roman"/>
          <w:sz w:val="28"/>
          <w:szCs w:val="28"/>
        </w:rPr>
        <w:t>?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F25DE">
        <w:rPr>
          <w:rFonts w:ascii="Times New Roman" w:hAnsi="Times New Roman"/>
          <w:color w:val="FF0000"/>
          <w:sz w:val="28"/>
          <w:szCs w:val="28"/>
        </w:rPr>
        <w:t>$B)</w:t>
      </w:r>
      <w:r w:rsidRPr="00431D5B">
        <w:rPr>
          <w:rFonts w:ascii="Times New Roman" w:hAnsi="Times New Roman"/>
          <w:sz w:val="28"/>
          <w:szCs w:val="28"/>
        </w:rPr>
        <w:t xml:space="preserve"> Фотосинтезирующие организмы; 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Абиотические факторы: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5B9F">
        <w:rPr>
          <w:rFonts w:ascii="Times New Roman" w:hAnsi="Times New Roman"/>
          <w:color w:val="FF0000"/>
          <w:sz w:val="28"/>
          <w:szCs w:val="28"/>
        </w:rPr>
        <w:t>$B)</w:t>
      </w:r>
      <w:r w:rsidRPr="00431D5B">
        <w:rPr>
          <w:rFonts w:ascii="Times New Roman" w:hAnsi="Times New Roman"/>
          <w:sz w:val="28"/>
          <w:szCs w:val="28"/>
        </w:rPr>
        <w:t xml:space="preserve"> Геологические, климатические, орографические, </w:t>
      </w:r>
      <w:proofErr w:type="spellStart"/>
      <w:r w:rsidRPr="00431D5B">
        <w:rPr>
          <w:rFonts w:ascii="Times New Roman" w:hAnsi="Times New Roman"/>
          <w:sz w:val="28"/>
          <w:szCs w:val="28"/>
        </w:rPr>
        <w:t>эдофические</w:t>
      </w:r>
      <w:proofErr w:type="spellEnd"/>
      <w:r w:rsidRPr="00431D5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космические;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Ареал вида, это</w:t>
      </w:r>
      <w:r>
        <w:rPr>
          <w:rFonts w:ascii="Times New Roman" w:hAnsi="Times New Roman"/>
          <w:sz w:val="28"/>
          <w:szCs w:val="28"/>
        </w:rPr>
        <w:t>?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5B9F">
        <w:rPr>
          <w:rFonts w:ascii="Times New Roman" w:hAnsi="Times New Roman"/>
          <w:color w:val="FF0000"/>
          <w:sz w:val="28"/>
          <w:szCs w:val="28"/>
        </w:rPr>
        <w:t>$C)</w:t>
      </w:r>
      <w:r w:rsidRPr="00431D5B">
        <w:rPr>
          <w:rFonts w:ascii="Times New Roman" w:hAnsi="Times New Roman"/>
          <w:sz w:val="28"/>
          <w:szCs w:val="28"/>
        </w:rPr>
        <w:t xml:space="preserve"> Пространство, где вид, или популяция в целом встречается в течение всей своей жизнедеятельности; 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31D5B">
        <w:rPr>
          <w:rFonts w:ascii="Times New Roman" w:hAnsi="Times New Roman"/>
          <w:sz w:val="28"/>
          <w:szCs w:val="28"/>
        </w:rPr>
        <w:t>Агроэкосистема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 это?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$C) Искусственные экосистемы, возникающие в результате </w:t>
      </w:r>
      <w:ins w:id="1" w:author="тибби" w:date="2023-05-06T10:33:00Z">
        <w:r w:rsidRPr="00FE4D9D">
          <w:rPr>
            <w:color w:val="000000" w:themeColor="text1"/>
            <w:sz w:val="28"/>
          </w:rPr>
          <w:t>сельскохозяйственной</w:t>
        </w:r>
      </w:ins>
      <w:del w:id="2" w:author="тибби" w:date="2023-05-06T10:33:00Z">
        <w:r w:rsidRPr="00FE4D9D">
          <w:rPr>
            <w:color w:val="000000" w:themeColor="text1"/>
            <w:sz w:val="28"/>
          </w:rPr>
          <w:delText>сельскохозяйствен-</w:delText>
        </w:r>
        <w:r w:rsidRPr="00FE4D9D">
          <w:rPr>
            <w:rFonts w:ascii="Times New Roman" w:hAnsi="Times New Roman"/>
            <w:color w:val="000000" w:themeColor="text1"/>
            <w:sz w:val="28"/>
            <w:szCs w:val="28"/>
          </w:rPr>
          <w:delText>ной</w:delText>
        </w:r>
      </w:del>
      <w:r w:rsidRPr="00FE4D9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431D5B">
        <w:rPr>
          <w:rFonts w:ascii="Times New Roman" w:hAnsi="Times New Roman"/>
          <w:sz w:val="28"/>
          <w:szCs w:val="28"/>
        </w:rPr>
        <w:t xml:space="preserve">деятельности человека;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31D5B">
        <w:rPr>
          <w:rFonts w:ascii="Times New Roman" w:eastAsia="Times New Roman" w:hAnsi="Times New Roman"/>
          <w:bCs/>
          <w:sz w:val="28"/>
          <w:szCs w:val="28"/>
          <w:lang w:eastAsia="ru-RU"/>
        </w:rPr>
        <w:t>Антибиотические отношение — это взаимоотношения организмов, когда?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646AC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$C)</w:t>
      </w:r>
      <w:r w:rsidRPr="00431D5B">
        <w:rPr>
          <w:rFonts w:ascii="Times New Roman" w:eastAsia="Times New Roman" w:hAnsi="Times New Roman"/>
          <w:sz w:val="28"/>
          <w:szCs w:val="28"/>
          <w:lang w:eastAsia="ru-RU"/>
        </w:rPr>
        <w:t xml:space="preserve"> один вид отрицательно влияет на другой вид; 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31D5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Антропогенные факторы среды включают: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646AC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$E</w:t>
      </w:r>
      <w:r w:rsidRPr="00431D5B">
        <w:rPr>
          <w:rFonts w:ascii="Times New Roman" w:eastAsia="Times New Roman" w:hAnsi="Times New Roman"/>
          <w:bCs/>
          <w:sz w:val="28"/>
          <w:szCs w:val="28"/>
          <w:lang w:eastAsia="ru-RU"/>
        </w:rPr>
        <w:t>)</w:t>
      </w:r>
      <w:r w:rsidRPr="00431D5B">
        <w:rPr>
          <w:rFonts w:ascii="Times New Roman" w:eastAsia="Times New Roman" w:hAnsi="Times New Roman"/>
          <w:sz w:val="28"/>
          <w:szCs w:val="28"/>
          <w:lang w:eastAsia="ru-RU"/>
        </w:rPr>
        <w:t xml:space="preserve"> воздействия человека на органический мир;</w:t>
      </w:r>
    </w:p>
    <w:p w:rsidR="004D645B" w:rsidRPr="00A73BD3" w:rsidRDefault="00A73BD3" w:rsidP="004D645B">
      <w:pPr>
        <w:spacing w:after="0" w:line="240" w:lineRule="auto"/>
        <w:jc w:val="both"/>
        <w:rPr>
          <w:rFonts w:ascii="Times New Roman" w:hAnsi="Times New Roman"/>
          <w:color w:val="00B0F0"/>
          <w:sz w:val="28"/>
          <w:szCs w:val="28"/>
        </w:rPr>
      </w:pPr>
      <w:r>
        <w:rPr>
          <w:rFonts w:ascii="Times New Roman" w:hAnsi="Times New Roman"/>
          <w:color w:val="00B0F0"/>
          <w:sz w:val="28"/>
          <w:szCs w:val="28"/>
        </w:rPr>
        <w:t>Б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Биогеоценоз это?</w:t>
      </w:r>
    </w:p>
    <w:p w:rsidR="004D645B" w:rsidRDefault="004D645B" w:rsidP="004D645B">
      <w:r w:rsidRPr="00EF25DE">
        <w:rPr>
          <w:rFonts w:ascii="Times New Roman" w:hAnsi="Times New Roman"/>
          <w:color w:val="FF0000"/>
          <w:sz w:val="28"/>
          <w:szCs w:val="28"/>
        </w:rPr>
        <w:t>$B)</w:t>
      </w:r>
      <w:r w:rsidRPr="00431D5B">
        <w:rPr>
          <w:rFonts w:ascii="Times New Roman" w:hAnsi="Times New Roman"/>
          <w:sz w:val="28"/>
          <w:szCs w:val="28"/>
        </w:rPr>
        <w:t xml:space="preserve"> Совокупность биоценоза и абиотических факторов</w:t>
      </w:r>
    </w:p>
    <w:p w:rsidR="00B836E0" w:rsidRDefault="00B836E0" w:rsidP="00B836E0">
      <w:r w:rsidRPr="00431D5B">
        <w:rPr>
          <w:rFonts w:ascii="Times New Roman" w:hAnsi="Times New Roman"/>
          <w:sz w:val="28"/>
          <w:szCs w:val="28"/>
        </w:rPr>
        <w:t>Биосфера, это</w:t>
      </w:r>
    </w:p>
    <w:p w:rsidR="00B836E0" w:rsidRPr="00431D5B" w:rsidRDefault="00B836E0" w:rsidP="00B836E0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5B9F">
        <w:rPr>
          <w:rFonts w:ascii="Times New Roman" w:hAnsi="Times New Roman"/>
          <w:color w:val="FF0000"/>
          <w:sz w:val="28"/>
          <w:szCs w:val="28"/>
        </w:rPr>
        <w:t>$B)</w:t>
      </w:r>
      <w:r w:rsidRPr="00431D5B">
        <w:rPr>
          <w:rFonts w:ascii="Times New Roman" w:hAnsi="Times New Roman"/>
          <w:sz w:val="28"/>
          <w:szCs w:val="28"/>
        </w:rPr>
        <w:t xml:space="preserve"> Место деятельности живых организмов; 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Биологическая продуктивность, это?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5BE8">
        <w:rPr>
          <w:rFonts w:ascii="Times New Roman" w:hAnsi="Times New Roman"/>
          <w:color w:val="FF0000"/>
          <w:sz w:val="28"/>
          <w:szCs w:val="28"/>
        </w:rPr>
        <w:t>$D)</w:t>
      </w:r>
      <w:r w:rsidRPr="00431D5B">
        <w:rPr>
          <w:rFonts w:ascii="Times New Roman" w:hAnsi="Times New Roman"/>
          <w:sz w:val="28"/>
          <w:szCs w:val="28"/>
        </w:rPr>
        <w:t xml:space="preserve"> Прирост биомассы созданной за единицу времени в сообществе; </w:t>
      </w:r>
    </w:p>
    <w:p w:rsidR="00405575" w:rsidRDefault="00405575" w:rsidP="00405575">
      <w:r w:rsidRPr="00431D5B">
        <w:rPr>
          <w:rFonts w:ascii="Times New Roman" w:hAnsi="Times New Roman"/>
          <w:bCs/>
          <w:sz w:val="28"/>
          <w:szCs w:val="28"/>
        </w:rPr>
        <w:t>Биотические факторы среды включают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5377A">
        <w:rPr>
          <w:rFonts w:ascii="Times New Roman" w:hAnsi="Times New Roman"/>
          <w:color w:val="FF0000"/>
          <w:sz w:val="28"/>
          <w:szCs w:val="28"/>
        </w:rPr>
        <w:t>$B)</w:t>
      </w:r>
      <w:r w:rsidRPr="00431D5B">
        <w:rPr>
          <w:rFonts w:ascii="Times New Roman" w:hAnsi="Times New Roman"/>
          <w:sz w:val="28"/>
          <w:szCs w:val="28"/>
        </w:rPr>
        <w:t xml:space="preserve"> бактерии, грибы, растения, животные; </w:t>
      </w:r>
    </w:p>
    <w:p w:rsidR="004D645B" w:rsidRPr="00A73BD3" w:rsidRDefault="00A73BD3" w:rsidP="004D645B">
      <w:pPr>
        <w:spacing w:after="0" w:line="240" w:lineRule="auto"/>
        <w:jc w:val="both"/>
        <w:rPr>
          <w:rFonts w:ascii="Times New Roman" w:eastAsia="Times New Roman" w:hAnsi="Times New Roman"/>
          <w:color w:val="00B0F0"/>
          <w:sz w:val="32"/>
          <w:szCs w:val="32"/>
          <w:lang w:eastAsia="ru-RU"/>
        </w:rPr>
      </w:pPr>
      <w:r>
        <w:rPr>
          <w:rFonts w:ascii="Times New Roman" w:eastAsia="Times New Roman" w:hAnsi="Times New Roman"/>
          <w:color w:val="00B0F0"/>
          <w:sz w:val="32"/>
          <w:szCs w:val="32"/>
          <w:lang w:eastAsia="ru-RU"/>
        </w:rPr>
        <w:t>В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Важнейшей характеристикой воды</w:t>
      </w:r>
      <w:r w:rsidRPr="00431D5B">
        <w:rPr>
          <w:rFonts w:ascii="Times New Roman" w:hAnsi="Times New Roman"/>
          <w:sz w:val="28"/>
          <w:szCs w:val="28"/>
        </w:rPr>
        <w:t>?</w:t>
      </w:r>
    </w:p>
    <w:p w:rsidR="004D645B" w:rsidRDefault="004D645B" w:rsidP="004D645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F4">
        <w:rPr>
          <w:rFonts w:ascii="Times New Roman" w:hAnsi="Times New Roman"/>
          <w:color w:val="FF0000"/>
          <w:sz w:val="28"/>
          <w:szCs w:val="28"/>
        </w:rPr>
        <w:t>$A)</w:t>
      </w:r>
      <w:r>
        <w:rPr>
          <w:rFonts w:ascii="Times New Roman" w:hAnsi="Times New Roman"/>
          <w:sz w:val="28"/>
          <w:szCs w:val="28"/>
        </w:rPr>
        <w:t xml:space="preserve"> Х</w:t>
      </w:r>
      <w:r w:rsidRPr="00081CE9">
        <w:rPr>
          <w:rFonts w:ascii="Times New Roman" w:eastAsia="Times New Roman" w:hAnsi="Times New Roman"/>
          <w:sz w:val="32"/>
          <w:szCs w:val="32"/>
          <w:lang w:eastAsia="ru-RU"/>
        </w:rPr>
        <w:t>имический состав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, </w:t>
      </w:r>
      <w:r w:rsidRPr="00081CE9">
        <w:rPr>
          <w:rFonts w:ascii="Times New Roman" w:eastAsia="Times New Roman" w:hAnsi="Times New Roman"/>
          <w:sz w:val="32"/>
          <w:szCs w:val="32"/>
          <w:lang w:eastAsia="ru-RU"/>
        </w:rPr>
        <w:t>содержание солей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, газов, ионов водорода (рН)</w:t>
      </w:r>
      <w:r w:rsidRPr="00431D5B">
        <w:rPr>
          <w:rFonts w:ascii="Times New Roman" w:hAnsi="Times New Roman"/>
          <w:sz w:val="28"/>
          <w:szCs w:val="28"/>
        </w:rPr>
        <w:t xml:space="preserve">; 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В круговороте основных биогенных </w:t>
      </w:r>
      <w:proofErr w:type="gramStart"/>
      <w:r w:rsidRPr="00431D5B">
        <w:rPr>
          <w:rFonts w:ascii="Times New Roman" w:hAnsi="Times New Roman"/>
          <w:sz w:val="28"/>
          <w:szCs w:val="28"/>
        </w:rPr>
        <w:t>веществ</w:t>
      </w:r>
      <w:proofErr w:type="gramEnd"/>
      <w:r w:rsidRPr="00431D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какие элементы в биосфере участвуют?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5B9F">
        <w:rPr>
          <w:rFonts w:ascii="Times New Roman" w:hAnsi="Times New Roman"/>
          <w:color w:val="FF0000"/>
          <w:sz w:val="28"/>
          <w:szCs w:val="28"/>
        </w:rPr>
        <w:t>$A)</w:t>
      </w:r>
      <w:r w:rsidRPr="00431D5B">
        <w:rPr>
          <w:rFonts w:ascii="Times New Roman" w:hAnsi="Times New Roman"/>
          <w:sz w:val="28"/>
          <w:szCs w:val="28"/>
        </w:rPr>
        <w:t xml:space="preserve"> Воды, углерод, кислород, азот, фосфор, серы; 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Величина платежей за выбросы в атмосферу зависит </w:t>
      </w:r>
      <w:proofErr w:type="gramStart"/>
      <w:r w:rsidRPr="00431D5B">
        <w:rPr>
          <w:rFonts w:ascii="Times New Roman" w:hAnsi="Times New Roman"/>
          <w:sz w:val="28"/>
          <w:szCs w:val="28"/>
        </w:rPr>
        <w:t>от</w:t>
      </w:r>
      <w:proofErr w:type="gramEnd"/>
      <w:r w:rsidRPr="00431D5B">
        <w:rPr>
          <w:rFonts w:ascii="Times New Roman" w:hAnsi="Times New Roman"/>
          <w:sz w:val="28"/>
          <w:szCs w:val="28"/>
        </w:rPr>
        <w:t>?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5B9F">
        <w:rPr>
          <w:rFonts w:ascii="Times New Roman" w:hAnsi="Times New Roman"/>
          <w:color w:val="FF0000"/>
          <w:sz w:val="28"/>
          <w:szCs w:val="28"/>
        </w:rPr>
        <w:t>$C)</w:t>
      </w:r>
      <w:r w:rsidRPr="00431D5B">
        <w:rPr>
          <w:rFonts w:ascii="Times New Roman" w:hAnsi="Times New Roman"/>
          <w:sz w:val="28"/>
          <w:szCs w:val="28"/>
        </w:rPr>
        <w:t xml:space="preserve"> Установленных нормативов платы за выбросы в атмосферу; 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Водные организмы по типу местообитанию и образу жизни</w:t>
      </w:r>
      <w:r>
        <w:rPr>
          <w:rFonts w:ascii="Times New Roman" w:hAnsi="Times New Roman"/>
          <w:sz w:val="28"/>
          <w:szCs w:val="28"/>
        </w:rPr>
        <w:t xml:space="preserve"> разделяются</w:t>
      </w:r>
      <w:r w:rsidRPr="00431D5B">
        <w:rPr>
          <w:rFonts w:ascii="Times New Roman" w:hAnsi="Times New Roman"/>
          <w:sz w:val="28"/>
          <w:szCs w:val="28"/>
        </w:rPr>
        <w:t>?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6C74">
        <w:rPr>
          <w:rFonts w:ascii="Times New Roman" w:hAnsi="Times New Roman"/>
          <w:color w:val="FF0000"/>
          <w:sz w:val="28"/>
          <w:szCs w:val="28"/>
        </w:rPr>
        <w:t>$D)</w:t>
      </w:r>
      <w:r w:rsidRPr="00431D5B">
        <w:rPr>
          <w:rFonts w:ascii="Times New Roman" w:hAnsi="Times New Roman"/>
          <w:sz w:val="28"/>
          <w:szCs w:val="28"/>
        </w:rPr>
        <w:t xml:space="preserve"> Планктоны, нектоны, бентосы;  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Виды загрязнений?</w:t>
      </w:r>
    </w:p>
    <w:p w:rsidR="00FE4D9D" w:rsidRPr="00431D5B" w:rsidRDefault="00FE4D9D" w:rsidP="00FE4D9D">
      <w:pPr>
        <w:tabs>
          <w:tab w:val="left" w:pos="798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6C74">
        <w:rPr>
          <w:rFonts w:ascii="Times New Roman" w:hAnsi="Times New Roman"/>
          <w:color w:val="FF0000"/>
          <w:sz w:val="28"/>
          <w:szCs w:val="28"/>
        </w:rPr>
        <w:t>$D)</w:t>
      </w:r>
      <w:r w:rsidRPr="00431D5B">
        <w:rPr>
          <w:rFonts w:ascii="Times New Roman" w:hAnsi="Times New Roman"/>
          <w:sz w:val="28"/>
          <w:szCs w:val="28"/>
        </w:rPr>
        <w:t xml:space="preserve"> Местный, региональный, глобальный;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Виды экологической экспертизы?</w:t>
      </w:r>
    </w:p>
    <w:p w:rsidR="00BD06F8" w:rsidRPr="00431D5B" w:rsidRDefault="00BD06F8" w:rsidP="00BD06F8">
      <w:pPr>
        <w:tabs>
          <w:tab w:val="left" w:pos="8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35BE3">
        <w:rPr>
          <w:rFonts w:ascii="Times New Roman" w:hAnsi="Times New Roman"/>
          <w:color w:val="FF0000"/>
          <w:sz w:val="28"/>
          <w:szCs w:val="28"/>
        </w:rPr>
        <w:t>$B)</w:t>
      </w:r>
      <w:r w:rsidRPr="00431D5B">
        <w:rPr>
          <w:rFonts w:ascii="Times New Roman" w:hAnsi="Times New Roman"/>
          <w:sz w:val="28"/>
          <w:szCs w:val="28"/>
        </w:rPr>
        <w:t xml:space="preserve"> Государственная, общественная;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lastRenderedPageBreak/>
        <w:t>В чем проявляется важнейшая роль атмосферы?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color w:val="C00000"/>
          <w:sz w:val="28"/>
          <w:szCs w:val="28"/>
        </w:rPr>
        <w:t>$</w:t>
      </w:r>
      <w:r w:rsidRPr="00431D5B">
        <w:rPr>
          <w:rFonts w:ascii="Times New Roman" w:hAnsi="Times New Roman"/>
          <w:color w:val="C00000"/>
          <w:sz w:val="28"/>
          <w:szCs w:val="28"/>
          <w:lang w:val="en-US"/>
        </w:rPr>
        <w:t>C</w:t>
      </w:r>
      <w:r w:rsidRPr="00431D5B">
        <w:rPr>
          <w:rFonts w:ascii="Times New Roman" w:hAnsi="Times New Roman"/>
          <w:color w:val="C00000"/>
          <w:sz w:val="28"/>
          <w:szCs w:val="28"/>
        </w:rPr>
        <w:t>)</w:t>
      </w:r>
      <w:r w:rsidRPr="00431D5B">
        <w:rPr>
          <w:rFonts w:ascii="Times New Roman" w:hAnsi="Times New Roman"/>
          <w:sz w:val="28"/>
          <w:szCs w:val="28"/>
        </w:rPr>
        <w:t xml:space="preserve"> Она является одним из необходимых условий возникновения и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существования жизни на Земле;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Вторичная продукция – это?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35BE3">
        <w:rPr>
          <w:rFonts w:ascii="Times New Roman" w:hAnsi="Times New Roman"/>
          <w:color w:val="FF0000"/>
          <w:sz w:val="28"/>
          <w:szCs w:val="28"/>
        </w:rPr>
        <w:t>$C)</w:t>
      </w:r>
      <w:r w:rsidRPr="00431D5B">
        <w:rPr>
          <w:rFonts w:ascii="Times New Roman" w:hAnsi="Times New Roman"/>
          <w:sz w:val="28"/>
          <w:szCs w:val="28"/>
        </w:rPr>
        <w:t xml:space="preserve"> Биомасса, созданная за единицу времени </w:t>
      </w:r>
      <w:proofErr w:type="spellStart"/>
      <w:r w:rsidRPr="00431D5B">
        <w:rPr>
          <w:rFonts w:ascii="Times New Roman" w:hAnsi="Times New Roman"/>
          <w:sz w:val="28"/>
          <w:szCs w:val="28"/>
        </w:rPr>
        <w:t>консументами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;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Все формы деятельности человеческого общества, изменяющие природу, как среду обитания живых организмов к каким фактором относятся?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369F9">
        <w:rPr>
          <w:rFonts w:ascii="Times New Roman" w:hAnsi="Times New Roman"/>
          <w:color w:val="FF0000"/>
          <w:sz w:val="28"/>
          <w:szCs w:val="28"/>
        </w:rPr>
        <w:t>$C</w:t>
      </w:r>
      <w:r w:rsidRPr="00431D5B">
        <w:rPr>
          <w:rFonts w:ascii="Times New Roman" w:hAnsi="Times New Roman"/>
          <w:sz w:val="28"/>
          <w:szCs w:val="28"/>
        </w:rPr>
        <w:t xml:space="preserve">) антропогенные;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31D5B">
        <w:rPr>
          <w:rFonts w:ascii="Times New Roman" w:eastAsia="Times New Roman" w:hAnsi="Times New Roman"/>
          <w:bCs/>
          <w:sz w:val="28"/>
          <w:szCs w:val="28"/>
          <w:lang w:eastAsia="ru-RU"/>
        </w:rPr>
        <w:t>Вода на Земле совершает полный цикл примерно: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5377A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$D</w:t>
      </w:r>
      <w:r w:rsidRPr="00D5377A"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ru-RU"/>
        </w:rPr>
        <w:t>)</w:t>
      </w:r>
      <w:r w:rsidRPr="00431D5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31D5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2 </w:t>
      </w:r>
      <w:proofErr w:type="gramStart"/>
      <w:r w:rsidRPr="00431D5B">
        <w:rPr>
          <w:rFonts w:ascii="Times New Roman" w:eastAsia="Times New Roman" w:hAnsi="Times New Roman"/>
          <w:bCs/>
          <w:sz w:val="28"/>
          <w:szCs w:val="28"/>
          <w:lang w:eastAsia="ru-RU"/>
        </w:rPr>
        <w:t>млн</w:t>
      </w:r>
      <w:proofErr w:type="gramEnd"/>
      <w:r w:rsidRPr="00431D5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лет;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431D5B">
        <w:rPr>
          <w:rFonts w:ascii="Times New Roman" w:hAnsi="Times New Roman"/>
          <w:bCs/>
          <w:sz w:val="28"/>
          <w:szCs w:val="28"/>
        </w:rPr>
        <w:t>Верхняя граница жизни определяется наличием приемлемых для жизни условий, для большинства – это?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D5377A">
        <w:rPr>
          <w:rFonts w:ascii="Times New Roman" w:hAnsi="Times New Roman"/>
          <w:color w:val="FF0000"/>
          <w:sz w:val="28"/>
          <w:szCs w:val="28"/>
          <w:lang w:eastAsia="ru-RU"/>
        </w:rPr>
        <w:t>$B)</w:t>
      </w:r>
      <w:r w:rsidRPr="00431D5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431D5B">
        <w:rPr>
          <w:rFonts w:ascii="Times New Roman" w:hAnsi="Times New Roman"/>
          <w:bCs/>
          <w:sz w:val="28"/>
          <w:szCs w:val="28"/>
        </w:rPr>
        <w:t>уровень радиации и температура;</w:t>
      </w:r>
    </w:p>
    <w:p w:rsidR="004D645B" w:rsidRPr="00A73BD3" w:rsidRDefault="00A73BD3" w:rsidP="004D645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color w:val="00B0F0"/>
          <w:sz w:val="28"/>
          <w:szCs w:val="28"/>
        </w:rPr>
      </w:pPr>
      <w:r>
        <w:rPr>
          <w:rFonts w:ascii="Times New Roman" w:hAnsi="Times New Roman"/>
          <w:color w:val="00B0F0"/>
          <w:sz w:val="28"/>
          <w:szCs w:val="28"/>
        </w:rPr>
        <w:t>Г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Гетеротрофные организмы?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F25DE">
        <w:rPr>
          <w:rFonts w:ascii="Times New Roman" w:hAnsi="Times New Roman"/>
          <w:color w:val="FF0000"/>
          <w:sz w:val="28"/>
          <w:szCs w:val="28"/>
        </w:rPr>
        <w:t>$A)</w:t>
      </w:r>
      <w:r w:rsidRPr="00431D5B">
        <w:rPr>
          <w:rFonts w:ascii="Times New Roman" w:hAnsi="Times New Roman"/>
          <w:sz w:val="28"/>
          <w:szCs w:val="28"/>
        </w:rPr>
        <w:t xml:space="preserve"> Организмы, неспособные создавать органические вещества; 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Группы водных организмов?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40CB8">
        <w:rPr>
          <w:rFonts w:ascii="Times New Roman" w:hAnsi="Times New Roman"/>
          <w:color w:val="FF0000"/>
          <w:sz w:val="28"/>
          <w:szCs w:val="28"/>
        </w:rPr>
        <w:t>$B)</w:t>
      </w:r>
      <w:r w:rsidRPr="00431D5B">
        <w:rPr>
          <w:rFonts w:ascii="Times New Roman" w:hAnsi="Times New Roman"/>
          <w:sz w:val="28"/>
          <w:szCs w:val="28"/>
        </w:rPr>
        <w:t xml:space="preserve"> Планктон, нектон, бентос, нейстон, перифитон; </w:t>
      </w:r>
    </w:p>
    <w:p w:rsidR="000F3BFE" w:rsidRPr="00431D5B" w:rsidRDefault="00D23CBC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0F3BFE" w:rsidRPr="00431D5B">
        <w:rPr>
          <w:rFonts w:ascii="Times New Roman" w:hAnsi="Times New Roman"/>
          <w:sz w:val="28"/>
          <w:szCs w:val="28"/>
        </w:rPr>
        <w:t>Государственный стандарт (ГОСТ) – это?</w:t>
      </w:r>
    </w:p>
    <w:p w:rsidR="000F3BFE" w:rsidRPr="00431D5B" w:rsidRDefault="000F3BFE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932D7">
        <w:rPr>
          <w:rFonts w:ascii="Times New Roman" w:hAnsi="Times New Roman"/>
          <w:color w:val="FF0000"/>
          <w:sz w:val="28"/>
          <w:szCs w:val="28"/>
        </w:rPr>
        <w:t>$B)</w:t>
      </w:r>
      <w:r w:rsidRPr="00431D5B">
        <w:rPr>
          <w:rFonts w:ascii="Times New Roman" w:hAnsi="Times New Roman"/>
          <w:sz w:val="28"/>
          <w:szCs w:val="28"/>
        </w:rPr>
        <w:t xml:space="preserve"> Нормативно-технический документ устанавливающий комплекс норм, правил, требований, обязательных для исполнения; </w:t>
      </w:r>
    </w:p>
    <w:p w:rsidR="00405575" w:rsidRDefault="00405575" w:rsidP="00405575">
      <w:r w:rsidRPr="00431D5B">
        <w:rPr>
          <w:rFonts w:ascii="Times New Roman" w:hAnsi="Times New Roman"/>
          <w:sz w:val="28"/>
          <w:szCs w:val="28"/>
        </w:rPr>
        <w:t>Главная особенность экосистем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878FA">
        <w:rPr>
          <w:rFonts w:ascii="Times New Roman" w:hAnsi="Times New Roman"/>
          <w:color w:val="FF0000"/>
          <w:sz w:val="28"/>
          <w:szCs w:val="28"/>
        </w:rPr>
        <w:t>$C</w:t>
      </w:r>
      <w:r w:rsidRPr="00431D5B">
        <w:rPr>
          <w:rFonts w:ascii="Times New Roman" w:hAnsi="Times New Roman"/>
          <w:sz w:val="28"/>
          <w:szCs w:val="28"/>
        </w:rPr>
        <w:t xml:space="preserve">) круговорот;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Где регистрируют исчезающие виды животных и растении?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072E2">
        <w:rPr>
          <w:rFonts w:ascii="Times New Roman" w:hAnsi="Times New Roman"/>
          <w:color w:val="FF0000"/>
          <w:sz w:val="28"/>
          <w:szCs w:val="28"/>
        </w:rPr>
        <w:t>$D)</w:t>
      </w:r>
      <w:r w:rsidRPr="00431D5B">
        <w:rPr>
          <w:rFonts w:ascii="Times New Roman" w:hAnsi="Times New Roman"/>
          <w:sz w:val="28"/>
          <w:szCs w:val="28"/>
        </w:rPr>
        <w:t xml:space="preserve"> в красной книге;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Главный химический загрязнитель атмосферы?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072E2">
        <w:rPr>
          <w:rFonts w:ascii="Times New Roman" w:hAnsi="Times New Roman"/>
          <w:color w:val="FF0000"/>
          <w:sz w:val="28"/>
          <w:szCs w:val="28"/>
        </w:rPr>
        <w:t>$B)</w:t>
      </w:r>
      <w:r w:rsidRPr="00431D5B">
        <w:rPr>
          <w:rFonts w:ascii="Times New Roman" w:hAnsi="Times New Roman"/>
          <w:sz w:val="28"/>
          <w:szCs w:val="28"/>
        </w:rPr>
        <w:t xml:space="preserve"> углекислый газ;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31D5B">
        <w:rPr>
          <w:rFonts w:ascii="Times New Roman" w:eastAsia="Times New Roman" w:hAnsi="Times New Roman"/>
          <w:bCs/>
          <w:sz w:val="28"/>
          <w:szCs w:val="28"/>
          <w:lang w:eastAsia="ru-RU"/>
        </w:rPr>
        <w:t>Главным энергетическим источником для жизни на Земле является: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D5377A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$B)</w:t>
      </w:r>
      <w:r w:rsidRPr="00431D5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энергия Солнца</w:t>
      </w:r>
      <w:r w:rsidRPr="00431D5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;</w:t>
      </w:r>
    </w:p>
    <w:p w:rsidR="004D645B" w:rsidRPr="00A73BD3" w:rsidRDefault="00A73BD3" w:rsidP="004D645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color w:val="00B0F0"/>
          <w:sz w:val="28"/>
          <w:szCs w:val="28"/>
        </w:rPr>
      </w:pPr>
      <w:r>
        <w:rPr>
          <w:rFonts w:ascii="Times New Roman" w:hAnsi="Times New Roman"/>
          <w:color w:val="00B0F0"/>
          <w:sz w:val="28"/>
          <w:szCs w:val="28"/>
        </w:rPr>
        <w:t>Д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Динамические показатели популяции?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5BE8">
        <w:rPr>
          <w:rFonts w:ascii="Times New Roman" w:hAnsi="Times New Roman"/>
          <w:color w:val="FF0000"/>
          <w:sz w:val="28"/>
          <w:szCs w:val="28"/>
        </w:rPr>
        <w:t>$B)</w:t>
      </w:r>
      <w:r w:rsidRPr="00431D5B">
        <w:rPr>
          <w:rFonts w:ascii="Times New Roman" w:hAnsi="Times New Roman"/>
          <w:sz w:val="28"/>
          <w:szCs w:val="28"/>
        </w:rPr>
        <w:t xml:space="preserve"> Рождаемость, смертность, скорость роста, темп развития; 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Деградация растительного покрова означает?</w:t>
      </w:r>
    </w:p>
    <w:p w:rsidR="00FE4D9D" w:rsidRDefault="00FE4D9D" w:rsidP="00FE4D9D">
      <w:r w:rsidRPr="00893307">
        <w:rPr>
          <w:rFonts w:ascii="Times New Roman" w:hAnsi="Times New Roman"/>
          <w:color w:val="FF0000"/>
          <w:sz w:val="28"/>
          <w:szCs w:val="28"/>
        </w:rPr>
        <w:t>E)</w:t>
      </w:r>
      <w:r w:rsidRPr="00431D5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431D5B">
        <w:rPr>
          <w:rFonts w:ascii="Times New Roman" w:hAnsi="Times New Roman"/>
          <w:sz w:val="28"/>
          <w:szCs w:val="28"/>
        </w:rPr>
        <w:t>Комплексное</w:t>
      </w:r>
      <w:proofErr w:type="gramEnd"/>
      <w:r w:rsidRPr="00431D5B">
        <w:rPr>
          <w:rFonts w:ascii="Times New Roman" w:hAnsi="Times New Roman"/>
          <w:sz w:val="28"/>
          <w:szCs w:val="28"/>
        </w:rPr>
        <w:t xml:space="preserve"> разрушения растительного покрова;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Деградация животного мира </w:t>
      </w:r>
      <w:proofErr w:type="gramStart"/>
      <w:r w:rsidRPr="00431D5B">
        <w:rPr>
          <w:rFonts w:ascii="Times New Roman" w:hAnsi="Times New Roman"/>
          <w:sz w:val="28"/>
          <w:szCs w:val="28"/>
        </w:rPr>
        <w:t>связанны</w:t>
      </w:r>
      <w:proofErr w:type="gramEnd"/>
      <w:r w:rsidRPr="00431D5B">
        <w:rPr>
          <w:rFonts w:ascii="Times New Roman" w:hAnsi="Times New Roman"/>
          <w:sz w:val="28"/>
          <w:szCs w:val="28"/>
        </w:rPr>
        <w:t xml:space="preserve"> с?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40CB8">
        <w:rPr>
          <w:rFonts w:ascii="Times New Roman" w:hAnsi="Times New Roman"/>
          <w:color w:val="FF0000"/>
          <w:sz w:val="28"/>
          <w:szCs w:val="28"/>
        </w:rPr>
        <w:t>$C</w:t>
      </w:r>
      <w:r w:rsidRPr="00431D5B">
        <w:rPr>
          <w:rFonts w:ascii="Times New Roman" w:hAnsi="Times New Roman"/>
          <w:sz w:val="28"/>
          <w:szCs w:val="28"/>
        </w:rPr>
        <w:t xml:space="preserve">) Прямое уничтожение, ухудшение условий жизни;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Доминантные виды?</w:t>
      </w:r>
    </w:p>
    <w:p w:rsidR="00BD06F8" w:rsidRDefault="00BD06F8" w:rsidP="00BD06F8">
      <w:r w:rsidRPr="00200257">
        <w:rPr>
          <w:rFonts w:ascii="Times New Roman" w:hAnsi="Times New Roman"/>
          <w:color w:val="FF0000"/>
          <w:sz w:val="28"/>
          <w:szCs w:val="28"/>
        </w:rPr>
        <w:t>$C)</w:t>
      </w:r>
      <w:r w:rsidRPr="00431D5B">
        <w:rPr>
          <w:rFonts w:ascii="Times New Roman" w:hAnsi="Times New Roman"/>
          <w:sz w:val="28"/>
          <w:szCs w:val="28"/>
        </w:rPr>
        <w:t xml:space="preserve"> Виды, преобладающие в биоценозе по численности</w:t>
      </w:r>
    </w:p>
    <w:p w:rsidR="00405575" w:rsidRDefault="00405575" w:rsidP="00405575">
      <w:proofErr w:type="spellStart"/>
      <w:r w:rsidRPr="00431D5B">
        <w:rPr>
          <w:rFonts w:ascii="Times New Roman" w:hAnsi="Times New Roman"/>
          <w:bCs/>
          <w:sz w:val="28"/>
          <w:szCs w:val="28"/>
        </w:rPr>
        <w:t>Демоэкология</w:t>
      </w:r>
      <w:proofErr w:type="spellEnd"/>
      <w:r w:rsidRPr="00431D5B">
        <w:rPr>
          <w:rFonts w:ascii="Times New Roman" w:hAnsi="Times New Roman"/>
          <w:bCs/>
          <w:sz w:val="28"/>
          <w:szCs w:val="28"/>
        </w:rPr>
        <w:t xml:space="preserve"> – это наука, которая изучает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646AC">
        <w:rPr>
          <w:rFonts w:ascii="Times New Roman" w:hAnsi="Times New Roman"/>
          <w:color w:val="FF0000"/>
          <w:sz w:val="28"/>
          <w:szCs w:val="28"/>
        </w:rPr>
        <w:t>$</w:t>
      </w:r>
      <w:r w:rsidRPr="006646AC">
        <w:rPr>
          <w:rFonts w:ascii="Times New Roman" w:hAnsi="Times New Roman"/>
          <w:color w:val="FF0000"/>
          <w:sz w:val="28"/>
          <w:szCs w:val="28"/>
          <w:lang w:val="en-US"/>
        </w:rPr>
        <w:t>A</w:t>
      </w:r>
      <w:r w:rsidRPr="00431D5B">
        <w:rPr>
          <w:rFonts w:ascii="Times New Roman" w:hAnsi="Times New Roman"/>
          <w:sz w:val="28"/>
          <w:szCs w:val="28"/>
        </w:rPr>
        <w:t xml:space="preserve">) отношения организмов между собой и с окружающей средой;  </w:t>
      </w:r>
    </w:p>
    <w:p w:rsidR="00FE4D9D" w:rsidRPr="00A73BD3" w:rsidRDefault="00A73BD3" w:rsidP="004D645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color w:val="00B0F0"/>
          <w:sz w:val="28"/>
          <w:szCs w:val="28"/>
        </w:rPr>
      </w:pPr>
      <w:r>
        <w:rPr>
          <w:rFonts w:ascii="Times New Roman" w:hAnsi="Times New Roman"/>
          <w:color w:val="00B0F0"/>
          <w:sz w:val="28"/>
          <w:szCs w:val="28"/>
        </w:rPr>
        <w:t>Ж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Живые компоненты биогеоценоза?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5BE8">
        <w:rPr>
          <w:rFonts w:ascii="Times New Roman" w:hAnsi="Times New Roman"/>
          <w:color w:val="FF0000"/>
          <w:sz w:val="28"/>
          <w:szCs w:val="28"/>
        </w:rPr>
        <w:lastRenderedPageBreak/>
        <w:t>$C)</w:t>
      </w:r>
      <w:r w:rsidRPr="00431D5B">
        <w:rPr>
          <w:rFonts w:ascii="Times New Roman" w:hAnsi="Times New Roman"/>
          <w:sz w:val="28"/>
          <w:szCs w:val="28"/>
        </w:rPr>
        <w:t xml:space="preserve"> Продуценты, </w:t>
      </w:r>
      <w:proofErr w:type="spellStart"/>
      <w:r w:rsidRPr="00431D5B">
        <w:rPr>
          <w:rFonts w:ascii="Times New Roman" w:hAnsi="Times New Roman"/>
          <w:sz w:val="28"/>
          <w:szCs w:val="28"/>
        </w:rPr>
        <w:t>редуценты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31D5B">
        <w:rPr>
          <w:rFonts w:ascii="Times New Roman" w:hAnsi="Times New Roman"/>
          <w:sz w:val="28"/>
          <w:szCs w:val="28"/>
        </w:rPr>
        <w:t>консументы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;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Живое вещество, это?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00257">
        <w:rPr>
          <w:rFonts w:ascii="Times New Roman" w:hAnsi="Times New Roman"/>
          <w:color w:val="FF0000"/>
          <w:sz w:val="28"/>
          <w:szCs w:val="28"/>
        </w:rPr>
        <w:t>$C)</w:t>
      </w:r>
      <w:r w:rsidRPr="00431D5B">
        <w:rPr>
          <w:rFonts w:ascii="Times New Roman" w:hAnsi="Times New Roman"/>
          <w:sz w:val="28"/>
          <w:szCs w:val="28"/>
        </w:rPr>
        <w:t xml:space="preserve"> Живые организмы, населяющие Землю; </w:t>
      </w:r>
    </w:p>
    <w:p w:rsidR="00FE4D9D" w:rsidRPr="00A73BD3" w:rsidRDefault="00A73BD3" w:rsidP="004D645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color w:val="00B0F0"/>
          <w:sz w:val="28"/>
          <w:szCs w:val="28"/>
        </w:rPr>
      </w:pPr>
      <w:proofErr w:type="gramStart"/>
      <w:r>
        <w:rPr>
          <w:rFonts w:ascii="Times New Roman" w:hAnsi="Times New Roman"/>
          <w:color w:val="00B0F0"/>
          <w:sz w:val="28"/>
          <w:szCs w:val="28"/>
        </w:rPr>
        <w:t>З</w:t>
      </w:r>
      <w:proofErr w:type="gramEnd"/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Значение озона (озоновый слой) в биосфере?</w:t>
      </w:r>
    </w:p>
    <w:p w:rsidR="004D645B" w:rsidRDefault="004D645B" w:rsidP="004D645B">
      <w:r w:rsidRPr="009D13DE">
        <w:rPr>
          <w:rFonts w:ascii="Times New Roman" w:hAnsi="Times New Roman"/>
          <w:color w:val="FF0000"/>
          <w:sz w:val="28"/>
          <w:szCs w:val="28"/>
        </w:rPr>
        <w:t>$E)</w:t>
      </w:r>
      <w:r w:rsidRPr="00431D5B">
        <w:rPr>
          <w:rFonts w:ascii="Times New Roman" w:hAnsi="Times New Roman"/>
          <w:sz w:val="28"/>
          <w:szCs w:val="28"/>
        </w:rPr>
        <w:t xml:space="preserve"> Поглощает жесткого излучения Солнца губительно для живых организмов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Задачи, не входящие в компетенцию экологического аудита?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431D5B">
        <w:rPr>
          <w:rFonts w:ascii="Times New Roman" w:hAnsi="Times New Roman"/>
          <w:color w:val="FF0000"/>
          <w:sz w:val="28"/>
          <w:szCs w:val="28"/>
        </w:rPr>
        <w:t>$C)</w:t>
      </w:r>
      <w:r w:rsidRPr="00431D5B">
        <w:rPr>
          <w:rFonts w:ascii="Times New Roman" w:hAnsi="Times New Roman"/>
          <w:bCs/>
          <w:sz w:val="28"/>
          <w:szCs w:val="28"/>
        </w:rPr>
        <w:t xml:space="preserve"> Установление соответствия проектной документации экологическим требованиям;  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Загрязнение гидросферы?</w:t>
      </w:r>
    </w:p>
    <w:p w:rsidR="00FE4D9D" w:rsidRPr="00431D5B" w:rsidRDefault="00FE4D9D" w:rsidP="00FE4D9D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62772">
        <w:rPr>
          <w:rFonts w:ascii="Times New Roman" w:hAnsi="Times New Roman"/>
          <w:color w:val="FF0000"/>
          <w:sz w:val="28"/>
          <w:szCs w:val="28"/>
        </w:rPr>
        <w:t>$D)</w:t>
      </w:r>
      <w:r w:rsidRPr="00431D5B">
        <w:rPr>
          <w:rFonts w:ascii="Times New Roman" w:hAnsi="Times New Roman"/>
          <w:sz w:val="28"/>
          <w:szCs w:val="28"/>
        </w:rPr>
        <w:t xml:space="preserve"> Химические, биологические, </w:t>
      </w:r>
      <w:r>
        <w:rPr>
          <w:rFonts w:ascii="Times New Roman" w:hAnsi="Times New Roman"/>
          <w:sz w:val="28"/>
          <w:szCs w:val="28"/>
        </w:rPr>
        <w:t>физические</w:t>
      </w:r>
      <w:r w:rsidRPr="00431D5B">
        <w:rPr>
          <w:rFonts w:ascii="Times New Roman" w:hAnsi="Times New Roman"/>
          <w:sz w:val="28"/>
          <w:szCs w:val="28"/>
        </w:rPr>
        <w:t>, механические;</w:t>
      </w:r>
    </w:p>
    <w:p w:rsidR="000F3BFE" w:rsidRPr="00431D5B" w:rsidRDefault="00D23CBC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0F3BFE" w:rsidRPr="00431D5B">
        <w:rPr>
          <w:rFonts w:ascii="Times New Roman" w:hAnsi="Times New Roman"/>
          <w:sz w:val="28"/>
          <w:szCs w:val="28"/>
        </w:rPr>
        <w:t>Законы экологии</w:t>
      </w:r>
      <w:proofErr w:type="gramStart"/>
      <w:r w:rsidR="000F3BFE" w:rsidRPr="00431D5B">
        <w:rPr>
          <w:rFonts w:ascii="Times New Roman" w:hAnsi="Times New Roman"/>
          <w:sz w:val="28"/>
          <w:szCs w:val="28"/>
        </w:rPr>
        <w:t xml:space="preserve"> Б</w:t>
      </w:r>
      <w:proofErr w:type="gramEnd"/>
      <w:r w:rsidR="000F3BFE" w:rsidRPr="00431D5B">
        <w:rPr>
          <w:rFonts w:ascii="Times New Roman" w:hAnsi="Times New Roman"/>
          <w:sz w:val="28"/>
          <w:szCs w:val="28"/>
        </w:rPr>
        <w:t>; Коммонера, какие?</w:t>
      </w:r>
    </w:p>
    <w:p w:rsidR="000F3BFE" w:rsidRPr="00431D5B" w:rsidRDefault="000F3BFE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F2FF7">
        <w:rPr>
          <w:rFonts w:ascii="Times New Roman" w:hAnsi="Times New Roman"/>
          <w:color w:val="FF0000"/>
          <w:sz w:val="28"/>
          <w:szCs w:val="28"/>
        </w:rPr>
        <w:t>$C)</w:t>
      </w:r>
      <w:r w:rsidRPr="00431D5B">
        <w:rPr>
          <w:rFonts w:ascii="Times New Roman" w:hAnsi="Times New Roman"/>
          <w:sz w:val="28"/>
          <w:szCs w:val="28"/>
        </w:rPr>
        <w:t xml:space="preserve"> Всё связано со всем, всё должно, куда-то деваться, природа знает лучше, ничто не дается даром; </w:t>
      </w:r>
    </w:p>
    <w:p w:rsidR="000F3BFE" w:rsidRPr="00431D5B" w:rsidRDefault="00D23CBC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0F3BFE" w:rsidRPr="00431D5B">
        <w:rPr>
          <w:rFonts w:ascii="Times New Roman" w:hAnsi="Times New Roman"/>
          <w:sz w:val="28"/>
          <w:szCs w:val="28"/>
        </w:rPr>
        <w:t>Законодательство РТ в области экологии и охрана природы?</w:t>
      </w:r>
    </w:p>
    <w:p w:rsidR="000F3BFE" w:rsidRPr="00431D5B" w:rsidRDefault="000F3BFE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932D7">
        <w:rPr>
          <w:rFonts w:ascii="Times New Roman" w:hAnsi="Times New Roman"/>
          <w:color w:val="FF0000"/>
          <w:sz w:val="28"/>
          <w:szCs w:val="28"/>
        </w:rPr>
        <w:t>$C</w:t>
      </w:r>
      <w:r w:rsidRPr="00431D5B">
        <w:rPr>
          <w:rFonts w:ascii="Times New Roman" w:hAnsi="Times New Roman"/>
          <w:sz w:val="28"/>
          <w:szCs w:val="28"/>
        </w:rPr>
        <w:t xml:space="preserve">) Конституция РТ, законы РТ, постановления министерств и ведомств, органов </w:t>
      </w:r>
      <w:proofErr w:type="spellStart"/>
      <w:ins w:id="3" w:author="тибби" w:date="2023-05-06T10:33:00Z">
        <w:r w:rsidRPr="00431D5B">
          <w:rPr>
            <w:rFonts w:ascii="Times New Roman" w:hAnsi="Times New Roman"/>
            <w:sz w:val="28"/>
            <w:szCs w:val="28"/>
          </w:rPr>
          <w:t>экоуправления</w:t>
        </w:r>
        <w:proofErr w:type="spellEnd"/>
        <w:r>
          <w:rPr>
            <w:rFonts w:ascii="Times New Roman" w:hAnsi="Times New Roman"/>
            <w:sz w:val="28"/>
            <w:szCs w:val="28"/>
          </w:rPr>
          <w:t xml:space="preserve"> </w:t>
        </w:r>
        <w:proofErr w:type="gramStart"/>
        <w:r w:rsidRPr="00431D5B">
          <w:rPr>
            <w:rFonts w:ascii="Times New Roman" w:hAnsi="Times New Roman"/>
            <w:sz w:val="28"/>
            <w:szCs w:val="28"/>
          </w:rPr>
          <w:t>в</w:t>
        </w:r>
        <w:proofErr w:type="gramEnd"/>
        <w:r>
          <w:rPr>
            <w:rFonts w:ascii="Times New Roman" w:hAnsi="Times New Roman"/>
            <w:sz w:val="28"/>
            <w:szCs w:val="28"/>
          </w:rPr>
          <w:t xml:space="preserve"> </w:t>
        </w:r>
        <w:proofErr w:type="gramStart"/>
        <w:r w:rsidRPr="00431D5B">
          <w:rPr>
            <w:rFonts w:ascii="Times New Roman" w:hAnsi="Times New Roman"/>
            <w:sz w:val="28"/>
            <w:szCs w:val="28"/>
          </w:rPr>
          <w:t>областей</w:t>
        </w:r>
      </w:ins>
      <w:proofErr w:type="gramEnd"/>
      <w:del w:id="4" w:author="тибби" w:date="2023-05-06T10:33:00Z">
        <w:r w:rsidRPr="00431D5B">
          <w:rPr>
            <w:rFonts w:ascii="Times New Roman" w:hAnsi="Times New Roman"/>
            <w:sz w:val="28"/>
            <w:szCs w:val="28"/>
          </w:rPr>
          <w:delText>экоуправлениявобластей</w:delText>
        </w:r>
      </w:del>
      <w:r w:rsidRPr="00431D5B">
        <w:rPr>
          <w:rFonts w:ascii="Times New Roman" w:hAnsi="Times New Roman"/>
          <w:sz w:val="28"/>
          <w:szCs w:val="28"/>
        </w:rPr>
        <w:t xml:space="preserve"> и районов РТ; </w:t>
      </w:r>
    </w:p>
    <w:p w:rsidR="00BD06F8" w:rsidRDefault="00BD06F8" w:rsidP="00BD06F8">
      <w:r>
        <w:rPr>
          <w:rFonts w:ascii="Times New Roman" w:hAnsi="Times New Roman"/>
          <w:sz w:val="28"/>
          <w:szCs w:val="28"/>
        </w:rPr>
        <w:t>Заповедники РТ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369F9">
        <w:rPr>
          <w:rFonts w:ascii="Times New Roman" w:hAnsi="Times New Roman"/>
          <w:color w:val="FF0000"/>
          <w:sz w:val="28"/>
          <w:szCs w:val="28"/>
        </w:rPr>
        <w:t>$C)</w:t>
      </w:r>
      <w:r w:rsidRPr="00431D5B">
        <w:rPr>
          <w:rFonts w:ascii="Times New Roman" w:hAnsi="Times New Roman"/>
          <w:sz w:val="28"/>
          <w:szCs w:val="28"/>
        </w:rPr>
        <w:t xml:space="preserve"> Тигровая балка, </w:t>
      </w:r>
      <w:proofErr w:type="spellStart"/>
      <w:r w:rsidRPr="00431D5B">
        <w:rPr>
          <w:rFonts w:ascii="Times New Roman" w:hAnsi="Times New Roman"/>
          <w:sz w:val="28"/>
          <w:szCs w:val="28"/>
        </w:rPr>
        <w:t>Зоркул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31D5B">
        <w:rPr>
          <w:rFonts w:ascii="Times New Roman" w:hAnsi="Times New Roman"/>
          <w:sz w:val="28"/>
          <w:szCs w:val="28"/>
        </w:rPr>
        <w:t>Даштиджум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; </w:t>
      </w:r>
    </w:p>
    <w:p w:rsidR="004D645B" w:rsidRPr="00A73BD3" w:rsidRDefault="00A73BD3" w:rsidP="004D645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color w:val="00B0F0"/>
          <w:sz w:val="28"/>
          <w:szCs w:val="28"/>
        </w:rPr>
      </w:pPr>
      <w:r>
        <w:rPr>
          <w:rFonts w:ascii="Times New Roman" w:hAnsi="Times New Roman"/>
          <w:color w:val="00B0F0"/>
          <w:sz w:val="28"/>
          <w:szCs w:val="28"/>
        </w:rPr>
        <w:t>И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Источники радиоактивное загрязнение?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6C74">
        <w:rPr>
          <w:rFonts w:ascii="Times New Roman" w:hAnsi="Times New Roman"/>
          <w:color w:val="FF0000"/>
          <w:sz w:val="28"/>
          <w:szCs w:val="28"/>
        </w:rPr>
        <w:t>$A)</w:t>
      </w:r>
      <w:r w:rsidRPr="00431D5B">
        <w:rPr>
          <w:rFonts w:ascii="Times New Roman" w:hAnsi="Times New Roman"/>
          <w:sz w:val="28"/>
          <w:szCs w:val="28"/>
        </w:rPr>
        <w:t xml:space="preserve"> АЭС</w:t>
      </w:r>
      <w:ins w:id="5" w:author="тибби" w:date="2023-05-06T10:33:00Z">
        <w:r>
          <w:rPr>
            <w:rFonts w:ascii="Times New Roman" w:hAnsi="Times New Roman"/>
            <w:sz w:val="28"/>
            <w:szCs w:val="28"/>
          </w:rPr>
          <w:t xml:space="preserve">, </w:t>
        </w:r>
        <w:r w:rsidRPr="00431D5B">
          <w:rPr>
            <w:rFonts w:ascii="Times New Roman" w:hAnsi="Times New Roman"/>
            <w:sz w:val="28"/>
            <w:szCs w:val="28"/>
          </w:rPr>
          <w:t>Радиоактивные изотопы</w:t>
        </w:r>
      </w:ins>
      <w:r w:rsidRPr="00431D5B">
        <w:rPr>
          <w:rFonts w:ascii="Times New Roman" w:hAnsi="Times New Roman"/>
          <w:sz w:val="28"/>
          <w:szCs w:val="28"/>
        </w:rPr>
        <w:t>;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Источники загрязнения атмосферного воздуха?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F3775">
        <w:rPr>
          <w:rFonts w:ascii="Times New Roman" w:hAnsi="Times New Roman"/>
          <w:color w:val="FF0000"/>
          <w:sz w:val="28"/>
          <w:szCs w:val="28"/>
        </w:rPr>
        <w:t>$C)</w:t>
      </w:r>
      <w:r w:rsidRPr="00431D5B">
        <w:rPr>
          <w:rFonts w:ascii="Times New Roman" w:hAnsi="Times New Roman"/>
          <w:sz w:val="28"/>
          <w:szCs w:val="28"/>
        </w:rPr>
        <w:t xml:space="preserve"> Автотранспорт, </w:t>
      </w:r>
      <w:proofErr w:type="gramStart"/>
      <w:r w:rsidRPr="00431D5B">
        <w:rPr>
          <w:rFonts w:ascii="Times New Roman" w:hAnsi="Times New Roman"/>
          <w:sz w:val="28"/>
          <w:szCs w:val="28"/>
        </w:rPr>
        <w:t>сельское</w:t>
      </w:r>
      <w:proofErr w:type="gramEnd"/>
      <w:r w:rsidRPr="00431D5B">
        <w:rPr>
          <w:rFonts w:ascii="Times New Roman" w:hAnsi="Times New Roman"/>
          <w:sz w:val="28"/>
          <w:szCs w:val="28"/>
        </w:rPr>
        <w:t xml:space="preserve"> хозяйства, </w:t>
      </w:r>
      <w:proofErr w:type="spellStart"/>
      <w:r w:rsidRPr="00431D5B">
        <w:rPr>
          <w:rFonts w:ascii="Times New Roman" w:hAnsi="Times New Roman"/>
          <w:sz w:val="28"/>
          <w:szCs w:val="28"/>
        </w:rPr>
        <w:t>химпромышленность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, металлургия, энергетика; </w:t>
      </w:r>
    </w:p>
    <w:p w:rsidR="000F3BFE" w:rsidRPr="00431D5B" w:rsidRDefault="00D23CBC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proofErr w:type="spellStart"/>
      <w:r w:rsidR="000F3BFE" w:rsidRPr="00431D5B">
        <w:rPr>
          <w:rFonts w:ascii="Times New Roman" w:hAnsi="Times New Roman"/>
          <w:sz w:val="28"/>
          <w:szCs w:val="28"/>
        </w:rPr>
        <w:t>Исчерпаем</w:t>
      </w:r>
      <w:r w:rsidR="000F3BFE">
        <w:rPr>
          <w:rFonts w:ascii="Times New Roman" w:hAnsi="Times New Roman"/>
          <w:sz w:val="28"/>
          <w:szCs w:val="28"/>
        </w:rPr>
        <w:t>ые</w:t>
      </w:r>
      <w:proofErr w:type="spellEnd"/>
      <w:r w:rsidR="000F3BFE" w:rsidRPr="00431D5B">
        <w:rPr>
          <w:rFonts w:ascii="Times New Roman" w:hAnsi="Times New Roman"/>
          <w:sz w:val="28"/>
          <w:szCs w:val="28"/>
        </w:rPr>
        <w:t xml:space="preserve"> природные ресурсы?</w:t>
      </w:r>
    </w:p>
    <w:p w:rsidR="000F3BFE" w:rsidRPr="00431D5B" w:rsidRDefault="000F3BFE" w:rsidP="000F3BFE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06106">
        <w:rPr>
          <w:rFonts w:ascii="Times New Roman" w:hAnsi="Times New Roman"/>
          <w:color w:val="FF0000"/>
          <w:sz w:val="28"/>
          <w:szCs w:val="28"/>
        </w:rPr>
        <w:t>$A)</w:t>
      </w:r>
      <w:r w:rsidRPr="00431D5B">
        <w:rPr>
          <w:rFonts w:ascii="Times New Roman" w:hAnsi="Times New Roman"/>
          <w:sz w:val="28"/>
          <w:szCs w:val="28"/>
        </w:rPr>
        <w:t xml:space="preserve"> Каменный уголь, нефть, газ, живые организмы; </w:t>
      </w:r>
    </w:p>
    <w:p w:rsidR="00FE4D9D" w:rsidRPr="00431D5B" w:rsidRDefault="00FE4D9D" w:rsidP="004D645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D645B" w:rsidRPr="00A73BD3" w:rsidRDefault="00A73BD3" w:rsidP="004D645B">
      <w:pPr>
        <w:rPr>
          <w:rFonts w:ascii="Times New Roman" w:hAnsi="Times New Roman"/>
          <w:color w:val="00B0F0"/>
          <w:sz w:val="28"/>
          <w:szCs w:val="28"/>
        </w:rPr>
      </w:pPr>
      <w:r>
        <w:rPr>
          <w:rFonts w:ascii="Times New Roman" w:hAnsi="Times New Roman"/>
          <w:color w:val="00B0F0"/>
          <w:sz w:val="28"/>
          <w:szCs w:val="28"/>
        </w:rPr>
        <w:t>К</w:t>
      </w:r>
    </w:p>
    <w:p w:rsidR="004D645B" w:rsidRDefault="004D645B" w:rsidP="004D645B">
      <w:r w:rsidRPr="00431D5B">
        <w:rPr>
          <w:rFonts w:ascii="Times New Roman" w:hAnsi="Times New Roman"/>
          <w:sz w:val="28"/>
          <w:szCs w:val="28"/>
        </w:rPr>
        <w:t>Кто впервые ввел термин «Экология», и в каком году?</w:t>
      </w:r>
    </w:p>
    <w:p w:rsidR="004D645B" w:rsidRDefault="004D645B" w:rsidP="004D645B">
      <w:pPr>
        <w:rPr>
          <w:rFonts w:ascii="Times New Roman" w:hAnsi="Times New Roman"/>
          <w:sz w:val="28"/>
          <w:szCs w:val="28"/>
        </w:rPr>
      </w:pPr>
      <w:r w:rsidRPr="00803AF4">
        <w:rPr>
          <w:rFonts w:ascii="Times New Roman" w:hAnsi="Times New Roman"/>
          <w:color w:val="FF0000"/>
          <w:sz w:val="28"/>
          <w:szCs w:val="28"/>
        </w:rPr>
        <w:t>$D)</w:t>
      </w:r>
      <w:r w:rsidRPr="00431D5B">
        <w:rPr>
          <w:rFonts w:ascii="Times New Roman" w:hAnsi="Times New Roman"/>
          <w:sz w:val="28"/>
          <w:szCs w:val="28"/>
        </w:rPr>
        <w:t xml:space="preserve"> Эрнест Геккель в </w:t>
      </w:r>
      <w:smartTag w:uri="urn:schemas-microsoft-com:office:smarttags" w:element="metricconverter">
        <w:smartTagPr>
          <w:attr w:name="ProductID" w:val="1866 г"/>
        </w:smartTagPr>
        <w:r w:rsidRPr="00431D5B">
          <w:rPr>
            <w:rFonts w:ascii="Times New Roman" w:hAnsi="Times New Roman"/>
            <w:sz w:val="28"/>
            <w:szCs w:val="28"/>
          </w:rPr>
          <w:t>1866 г</w:t>
        </w:r>
      </w:smartTag>
      <w:r w:rsidRPr="00431D5B">
        <w:rPr>
          <w:rFonts w:ascii="Times New Roman" w:hAnsi="Times New Roman"/>
          <w:sz w:val="28"/>
          <w:szCs w:val="28"/>
        </w:rPr>
        <w:t>;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Кто впервые ввел термин биоценоз, и в каком году?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F4">
        <w:rPr>
          <w:rFonts w:ascii="Times New Roman" w:hAnsi="Times New Roman"/>
          <w:color w:val="FF0000"/>
          <w:sz w:val="28"/>
          <w:szCs w:val="28"/>
        </w:rPr>
        <w:t>$C)</w:t>
      </w:r>
      <w:r w:rsidRPr="00431D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1D5B">
        <w:rPr>
          <w:rFonts w:ascii="Times New Roman" w:hAnsi="Times New Roman"/>
          <w:sz w:val="28"/>
          <w:szCs w:val="28"/>
        </w:rPr>
        <w:t>К</w:t>
      </w:r>
      <w:proofErr w:type="gramStart"/>
      <w:r w:rsidRPr="00431D5B">
        <w:rPr>
          <w:rFonts w:ascii="Times New Roman" w:hAnsi="Times New Roman"/>
          <w:sz w:val="28"/>
          <w:szCs w:val="28"/>
        </w:rPr>
        <w:t>;М</w:t>
      </w:r>
      <w:proofErr w:type="gramEnd"/>
      <w:r w:rsidRPr="00431D5B">
        <w:rPr>
          <w:rFonts w:ascii="Times New Roman" w:hAnsi="Times New Roman"/>
          <w:sz w:val="28"/>
          <w:szCs w:val="28"/>
        </w:rPr>
        <w:t>ёбиус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 в </w:t>
      </w:r>
      <w:smartTag w:uri="urn:schemas-microsoft-com:office:smarttags" w:element="metricconverter">
        <w:smartTagPr>
          <w:attr w:name="ProductID" w:val="1877 г"/>
        </w:smartTagPr>
        <w:r w:rsidRPr="00431D5B">
          <w:rPr>
            <w:rFonts w:ascii="Times New Roman" w:hAnsi="Times New Roman"/>
            <w:sz w:val="28"/>
            <w:szCs w:val="28"/>
          </w:rPr>
          <w:t>1877 г</w:t>
        </w:r>
      </w:smartTag>
      <w:r w:rsidRPr="00431D5B">
        <w:rPr>
          <w:rFonts w:ascii="Times New Roman" w:hAnsi="Times New Roman"/>
          <w:sz w:val="28"/>
          <w:szCs w:val="28"/>
        </w:rPr>
        <w:t>;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Как называется водная оболочка Земли?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D13DE">
        <w:rPr>
          <w:rFonts w:ascii="Times New Roman" w:hAnsi="Times New Roman"/>
          <w:color w:val="FF0000"/>
          <w:sz w:val="28"/>
          <w:szCs w:val="28"/>
        </w:rPr>
        <w:t>$E</w:t>
      </w:r>
      <w:r w:rsidRPr="00431D5B">
        <w:rPr>
          <w:rFonts w:ascii="Times New Roman" w:hAnsi="Times New Roman"/>
          <w:sz w:val="28"/>
          <w:szCs w:val="28"/>
        </w:rPr>
        <w:t>) Гидросфера;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Как называется твердая оболочка земного шара?</w:t>
      </w:r>
    </w:p>
    <w:p w:rsidR="004D645B" w:rsidRDefault="004D645B" w:rsidP="004D645B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$E) Литосфера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Как называется организмы, которые живут только в кислородной среде?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5B9F">
        <w:rPr>
          <w:rFonts w:ascii="Times New Roman" w:hAnsi="Times New Roman"/>
          <w:color w:val="FF0000"/>
          <w:sz w:val="28"/>
          <w:szCs w:val="28"/>
        </w:rPr>
        <w:t>$B)</w:t>
      </w:r>
      <w:r w:rsidRPr="00431D5B">
        <w:rPr>
          <w:rFonts w:ascii="Times New Roman" w:hAnsi="Times New Roman"/>
          <w:sz w:val="28"/>
          <w:szCs w:val="28"/>
        </w:rPr>
        <w:t xml:space="preserve"> Аэробы; 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Как называется </w:t>
      </w:r>
      <w:r>
        <w:rPr>
          <w:rFonts w:ascii="Times New Roman" w:hAnsi="Times New Roman"/>
          <w:sz w:val="28"/>
          <w:szCs w:val="28"/>
        </w:rPr>
        <w:t xml:space="preserve">организмы, которые живут </w:t>
      </w:r>
      <w:r w:rsidRPr="00431D5B">
        <w:rPr>
          <w:rFonts w:ascii="Times New Roman" w:hAnsi="Times New Roman"/>
          <w:sz w:val="28"/>
          <w:szCs w:val="28"/>
        </w:rPr>
        <w:t xml:space="preserve">без кислородной </w:t>
      </w:r>
      <w:ins w:id="6" w:author="тибби" w:date="2023-05-06T10:33:00Z">
        <w:r w:rsidRPr="00431D5B">
          <w:rPr>
            <w:rFonts w:ascii="Times New Roman" w:hAnsi="Times New Roman"/>
            <w:sz w:val="28"/>
            <w:szCs w:val="28"/>
          </w:rPr>
          <w:t>среды</w:t>
        </w:r>
      </w:ins>
      <w:del w:id="7" w:author="тибби" w:date="2023-05-06T10:33:00Z">
        <w:r w:rsidRPr="00431D5B">
          <w:rPr>
            <w:rFonts w:ascii="Times New Roman" w:hAnsi="Times New Roman"/>
            <w:sz w:val="28"/>
            <w:szCs w:val="28"/>
          </w:rPr>
          <w:delText>среде</w:delText>
        </w:r>
      </w:del>
      <w:r w:rsidRPr="00431D5B">
        <w:rPr>
          <w:rFonts w:ascii="Times New Roman" w:hAnsi="Times New Roman"/>
          <w:sz w:val="28"/>
          <w:szCs w:val="28"/>
        </w:rPr>
        <w:t>?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5B9F">
        <w:rPr>
          <w:rFonts w:ascii="Times New Roman" w:hAnsi="Times New Roman"/>
          <w:color w:val="FF0000"/>
          <w:sz w:val="28"/>
          <w:szCs w:val="28"/>
        </w:rPr>
        <w:t>$E)</w:t>
      </w:r>
      <w:r w:rsidRPr="00431D5B">
        <w:rPr>
          <w:rFonts w:ascii="Times New Roman" w:hAnsi="Times New Roman"/>
          <w:sz w:val="28"/>
          <w:szCs w:val="28"/>
        </w:rPr>
        <w:t xml:space="preserve"> Анаэробы;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lastRenderedPageBreak/>
        <w:t>Кто впервые применил термин «биосфера», и в каком году?</w:t>
      </w:r>
    </w:p>
    <w:p w:rsidR="00B836E0" w:rsidRDefault="00B836E0" w:rsidP="00B836E0">
      <w:r w:rsidRPr="008D5B9F">
        <w:rPr>
          <w:rFonts w:ascii="Times New Roman" w:hAnsi="Times New Roman"/>
          <w:color w:val="FF0000"/>
          <w:sz w:val="28"/>
          <w:szCs w:val="28"/>
        </w:rPr>
        <w:t>$C)</w:t>
      </w:r>
      <w:r w:rsidRPr="00431D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1D5B">
        <w:rPr>
          <w:rFonts w:ascii="Times New Roman" w:hAnsi="Times New Roman"/>
          <w:sz w:val="28"/>
          <w:szCs w:val="28"/>
        </w:rPr>
        <w:t>Э</w:t>
      </w:r>
      <w:proofErr w:type="gramStart"/>
      <w:r w:rsidRPr="00431D5B">
        <w:rPr>
          <w:rFonts w:ascii="Times New Roman" w:hAnsi="Times New Roman"/>
          <w:sz w:val="28"/>
          <w:szCs w:val="28"/>
        </w:rPr>
        <w:t>;З</w:t>
      </w:r>
      <w:proofErr w:type="gramEnd"/>
      <w:r w:rsidRPr="00431D5B">
        <w:rPr>
          <w:rFonts w:ascii="Times New Roman" w:hAnsi="Times New Roman"/>
          <w:sz w:val="28"/>
          <w:szCs w:val="28"/>
        </w:rPr>
        <w:t>юссь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, 1875 г; 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Кем предложен термин «ноосфера», и в каком году</w:t>
      </w:r>
      <w:r>
        <w:rPr>
          <w:rFonts w:ascii="Times New Roman" w:hAnsi="Times New Roman"/>
          <w:sz w:val="28"/>
          <w:szCs w:val="28"/>
        </w:rPr>
        <w:t>?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5B9F">
        <w:rPr>
          <w:rFonts w:ascii="Times New Roman" w:hAnsi="Times New Roman"/>
          <w:color w:val="FF0000"/>
          <w:sz w:val="28"/>
          <w:szCs w:val="28"/>
        </w:rPr>
        <w:t>$B)</w:t>
      </w:r>
      <w:r w:rsidRPr="00431D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1D5B">
        <w:rPr>
          <w:rFonts w:ascii="Times New Roman" w:hAnsi="Times New Roman"/>
          <w:sz w:val="28"/>
          <w:szCs w:val="28"/>
        </w:rPr>
        <w:t>Э</w:t>
      </w:r>
      <w:proofErr w:type="gramStart"/>
      <w:r w:rsidRPr="00431D5B">
        <w:rPr>
          <w:rFonts w:ascii="Times New Roman" w:hAnsi="Times New Roman"/>
          <w:sz w:val="28"/>
          <w:szCs w:val="28"/>
        </w:rPr>
        <w:t>;Л</w:t>
      </w:r>
      <w:proofErr w:type="gramEnd"/>
      <w:r w:rsidRPr="00431D5B">
        <w:rPr>
          <w:rFonts w:ascii="Times New Roman" w:hAnsi="Times New Roman"/>
          <w:sz w:val="28"/>
          <w:szCs w:val="28"/>
        </w:rPr>
        <w:t>еруа</w:t>
      </w:r>
      <w:proofErr w:type="spellEnd"/>
      <w:r w:rsidRPr="00431D5B">
        <w:rPr>
          <w:rFonts w:ascii="Times New Roman" w:hAnsi="Times New Roman"/>
          <w:sz w:val="28"/>
          <w:szCs w:val="28"/>
        </w:rPr>
        <w:t>, 1927 г;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б</w:t>
      </w:r>
      <w:r w:rsidRPr="00431D5B">
        <w:rPr>
          <w:rFonts w:ascii="Times New Roman" w:hAnsi="Times New Roman"/>
          <w:sz w:val="28"/>
          <w:szCs w:val="28"/>
        </w:rPr>
        <w:t>иотически</w:t>
      </w:r>
      <w:r>
        <w:rPr>
          <w:rFonts w:ascii="Times New Roman" w:hAnsi="Times New Roman"/>
          <w:sz w:val="28"/>
          <w:szCs w:val="28"/>
        </w:rPr>
        <w:t>м факторам относятся?</w:t>
      </w:r>
    </w:p>
    <w:p w:rsidR="00B836E0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5B9F">
        <w:rPr>
          <w:rFonts w:ascii="Times New Roman" w:hAnsi="Times New Roman"/>
          <w:color w:val="FF0000"/>
          <w:sz w:val="28"/>
          <w:szCs w:val="28"/>
        </w:rPr>
        <w:t>$B)</w:t>
      </w:r>
      <w:r w:rsidRPr="00431D5B">
        <w:rPr>
          <w:rFonts w:ascii="Times New Roman" w:hAnsi="Times New Roman"/>
          <w:sz w:val="28"/>
          <w:szCs w:val="28"/>
        </w:rPr>
        <w:t xml:space="preserve"> Фитогенные, зоогенные, </w:t>
      </w:r>
      <w:proofErr w:type="spellStart"/>
      <w:r w:rsidRPr="00431D5B">
        <w:rPr>
          <w:rFonts w:ascii="Times New Roman" w:hAnsi="Times New Roman"/>
          <w:sz w:val="28"/>
          <w:szCs w:val="28"/>
        </w:rPr>
        <w:t>микогенные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, антропогенные; 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431D5B">
        <w:rPr>
          <w:rFonts w:ascii="Times New Roman" w:hAnsi="Times New Roman"/>
          <w:sz w:val="28"/>
          <w:szCs w:val="28"/>
        </w:rPr>
        <w:t>Какие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1D5B">
        <w:rPr>
          <w:rFonts w:ascii="Times New Roman" w:hAnsi="Times New Roman"/>
          <w:sz w:val="28"/>
          <w:szCs w:val="28"/>
        </w:rPr>
        <w:t>экогруппы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 выделяют по отношению к воде?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5B9F">
        <w:rPr>
          <w:rFonts w:ascii="Times New Roman" w:hAnsi="Times New Roman"/>
          <w:color w:val="FF0000"/>
          <w:sz w:val="28"/>
          <w:szCs w:val="28"/>
        </w:rPr>
        <w:t>$A</w:t>
      </w:r>
      <w:r w:rsidRPr="00431D5B">
        <w:rPr>
          <w:rFonts w:ascii="Times New Roman" w:hAnsi="Times New Roman"/>
          <w:sz w:val="28"/>
          <w:szCs w:val="28"/>
        </w:rPr>
        <w:t xml:space="preserve">) Гигрофилы, мезофиллы и ксерофилы; 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Космополиты, какие виды?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5BE8">
        <w:rPr>
          <w:rFonts w:ascii="Times New Roman" w:hAnsi="Times New Roman"/>
          <w:color w:val="FF0000"/>
          <w:sz w:val="28"/>
          <w:szCs w:val="28"/>
        </w:rPr>
        <w:t>$D)</w:t>
      </w:r>
      <w:r w:rsidRPr="00431D5B">
        <w:rPr>
          <w:rFonts w:ascii="Times New Roman" w:hAnsi="Times New Roman"/>
          <w:sz w:val="28"/>
          <w:szCs w:val="28"/>
        </w:rPr>
        <w:t xml:space="preserve"> Широко распространены на больших территориях Земли; 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31D5B">
        <w:rPr>
          <w:rFonts w:ascii="Times New Roman" w:hAnsi="Times New Roman"/>
          <w:sz w:val="28"/>
          <w:szCs w:val="28"/>
        </w:rPr>
        <w:t>Консументы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 распадаются на?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5BE8">
        <w:rPr>
          <w:rFonts w:ascii="Times New Roman" w:hAnsi="Times New Roman"/>
          <w:color w:val="FF0000"/>
          <w:sz w:val="28"/>
          <w:szCs w:val="28"/>
        </w:rPr>
        <w:t>$A)</w:t>
      </w:r>
      <w:r w:rsidRPr="00431D5B">
        <w:rPr>
          <w:rFonts w:ascii="Times New Roman" w:hAnsi="Times New Roman"/>
          <w:sz w:val="28"/>
          <w:szCs w:val="28"/>
        </w:rPr>
        <w:t xml:space="preserve"> Первичные и вторичные; 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Климакс, это?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6C74">
        <w:rPr>
          <w:rFonts w:ascii="Times New Roman" w:hAnsi="Times New Roman"/>
          <w:color w:val="FF0000"/>
          <w:sz w:val="28"/>
          <w:szCs w:val="28"/>
        </w:rPr>
        <w:t>$A)</w:t>
      </w:r>
      <w:r w:rsidRPr="00431D5B">
        <w:rPr>
          <w:rFonts w:ascii="Times New Roman" w:hAnsi="Times New Roman"/>
          <w:sz w:val="28"/>
          <w:szCs w:val="28"/>
        </w:rPr>
        <w:t xml:space="preserve"> Сообщество, </w:t>
      </w:r>
      <w:proofErr w:type="gramStart"/>
      <w:r w:rsidRPr="00431D5B">
        <w:rPr>
          <w:rFonts w:ascii="Times New Roman" w:hAnsi="Times New Roman"/>
          <w:sz w:val="28"/>
          <w:szCs w:val="28"/>
        </w:rPr>
        <w:t>находящийся</w:t>
      </w:r>
      <w:proofErr w:type="gramEnd"/>
      <w:r w:rsidRPr="00431D5B">
        <w:rPr>
          <w:rFonts w:ascii="Times New Roman" w:hAnsi="Times New Roman"/>
          <w:sz w:val="28"/>
          <w:szCs w:val="28"/>
        </w:rPr>
        <w:t xml:space="preserve"> в равновесии с окружающей средой; </w:t>
      </w:r>
    </w:p>
    <w:p w:rsidR="000F3BFE" w:rsidRPr="00431D5B" w:rsidRDefault="00D23CBC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0F3BFE" w:rsidRPr="00431D5B">
        <w:rPr>
          <w:rFonts w:ascii="Times New Roman" w:hAnsi="Times New Roman"/>
          <w:sz w:val="28"/>
          <w:szCs w:val="28"/>
        </w:rPr>
        <w:t xml:space="preserve">Какие группы (территории) можно выделить в состав </w:t>
      </w:r>
      <w:proofErr w:type="spellStart"/>
      <w:r w:rsidR="000F3BFE" w:rsidRPr="00431D5B">
        <w:rPr>
          <w:rFonts w:ascii="Times New Roman" w:hAnsi="Times New Roman"/>
          <w:sz w:val="28"/>
          <w:szCs w:val="28"/>
        </w:rPr>
        <w:t>урбосистемы</w:t>
      </w:r>
      <w:proofErr w:type="spellEnd"/>
      <w:r w:rsidR="000F3BFE" w:rsidRPr="00431D5B">
        <w:rPr>
          <w:rFonts w:ascii="Times New Roman" w:hAnsi="Times New Roman"/>
          <w:sz w:val="28"/>
          <w:szCs w:val="28"/>
        </w:rPr>
        <w:t>?</w:t>
      </w:r>
    </w:p>
    <w:p w:rsidR="000F3BFE" w:rsidRPr="00431D5B" w:rsidRDefault="000F3BFE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F2FF7">
        <w:rPr>
          <w:rFonts w:ascii="Times New Roman" w:hAnsi="Times New Roman"/>
          <w:color w:val="FF0000"/>
          <w:sz w:val="28"/>
          <w:szCs w:val="28"/>
        </w:rPr>
        <w:t>$A)</w:t>
      </w:r>
      <w:r w:rsidRPr="00431D5B">
        <w:rPr>
          <w:rFonts w:ascii="Times New Roman" w:hAnsi="Times New Roman"/>
          <w:sz w:val="28"/>
          <w:szCs w:val="28"/>
        </w:rPr>
        <w:t xml:space="preserve"> Промышленные, рекреационные, свободные зоны; </w:t>
      </w:r>
    </w:p>
    <w:p w:rsidR="000F3BFE" w:rsidRPr="00431D5B" w:rsidRDefault="00D23CBC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0F3BFE" w:rsidRPr="00431D5B">
        <w:rPr>
          <w:rFonts w:ascii="Times New Roman" w:hAnsi="Times New Roman"/>
          <w:sz w:val="28"/>
          <w:szCs w:val="28"/>
        </w:rPr>
        <w:t>Кадастры природных ресурсов, это?</w:t>
      </w:r>
    </w:p>
    <w:p w:rsidR="000F3BFE" w:rsidRPr="00F932D7" w:rsidRDefault="000F3BFE" w:rsidP="000F3BFE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F932D7">
        <w:rPr>
          <w:rFonts w:ascii="Times New Roman" w:hAnsi="Times New Roman"/>
          <w:color w:val="FF0000"/>
          <w:sz w:val="28"/>
          <w:szCs w:val="28"/>
        </w:rPr>
        <w:t xml:space="preserve">$A) </w:t>
      </w:r>
      <w:proofErr w:type="gramStart"/>
      <w:r w:rsidRPr="00F932D7">
        <w:rPr>
          <w:rFonts w:ascii="Times New Roman" w:hAnsi="Times New Roman"/>
          <w:color w:val="FF0000"/>
          <w:sz w:val="28"/>
          <w:szCs w:val="28"/>
        </w:rPr>
        <w:t>Земельный</w:t>
      </w:r>
      <w:proofErr w:type="gramEnd"/>
      <w:r w:rsidRPr="00F932D7">
        <w:rPr>
          <w:rFonts w:ascii="Times New Roman" w:hAnsi="Times New Roman"/>
          <w:color w:val="FF0000"/>
          <w:sz w:val="28"/>
          <w:szCs w:val="28"/>
        </w:rPr>
        <w:t xml:space="preserve">, месторождений полезных ископаемых, водный, лесной, земля, атмосфера;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К особо охраняемой природной территории (ООПТ) относятся?</w:t>
      </w:r>
    </w:p>
    <w:p w:rsidR="00BD06F8" w:rsidRPr="00431D5B" w:rsidRDefault="00BD06F8" w:rsidP="00BD06F8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35BE3">
        <w:rPr>
          <w:rFonts w:ascii="Times New Roman" w:hAnsi="Times New Roman"/>
          <w:color w:val="FF0000"/>
          <w:sz w:val="28"/>
          <w:szCs w:val="28"/>
        </w:rPr>
        <w:t>$A)</w:t>
      </w:r>
      <w:r w:rsidRPr="00431D5B">
        <w:rPr>
          <w:rFonts w:ascii="Times New Roman" w:hAnsi="Times New Roman"/>
          <w:sz w:val="28"/>
          <w:szCs w:val="28"/>
        </w:rPr>
        <w:t xml:space="preserve"> Государственные природные заповедники, национальные парки, природные парки, заказники, памятники природы, дендрологические и ботанические сады;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31D5B">
        <w:rPr>
          <w:rFonts w:ascii="Times New Roman" w:hAnsi="Times New Roman"/>
          <w:sz w:val="28"/>
          <w:szCs w:val="28"/>
        </w:rPr>
        <w:t>Коэволюция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 – это?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35BE3">
        <w:rPr>
          <w:rFonts w:ascii="Times New Roman" w:hAnsi="Times New Roman"/>
          <w:color w:val="FF0000"/>
          <w:sz w:val="28"/>
          <w:szCs w:val="28"/>
        </w:rPr>
        <w:t>$A)</w:t>
      </w:r>
      <w:r w:rsidRPr="00431D5B">
        <w:rPr>
          <w:rFonts w:ascii="Times New Roman" w:hAnsi="Times New Roman"/>
          <w:sz w:val="28"/>
          <w:szCs w:val="28"/>
        </w:rPr>
        <w:t xml:space="preserve"> Эволюция природы и общества;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Конкуренция бывает?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00257">
        <w:rPr>
          <w:rFonts w:ascii="Times New Roman" w:hAnsi="Times New Roman"/>
          <w:color w:val="FF0000"/>
          <w:sz w:val="28"/>
          <w:szCs w:val="28"/>
        </w:rPr>
        <w:t>$A)</w:t>
      </w:r>
      <w:r w:rsidRPr="00431D5B">
        <w:rPr>
          <w:rFonts w:ascii="Times New Roman" w:hAnsi="Times New Roman"/>
          <w:sz w:val="28"/>
          <w:szCs w:val="28"/>
        </w:rPr>
        <w:t xml:space="preserve"> Косвенная, прямая, межвидовая;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Какими процессами определяются изменения численности популяция? </w:t>
      </w:r>
    </w:p>
    <w:p w:rsidR="00B836E0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369F9">
        <w:rPr>
          <w:rFonts w:ascii="Times New Roman" w:hAnsi="Times New Roman"/>
          <w:color w:val="FF0000"/>
          <w:sz w:val="28"/>
          <w:szCs w:val="28"/>
        </w:rPr>
        <w:t>$A</w:t>
      </w:r>
      <w:r w:rsidRPr="00431D5B">
        <w:rPr>
          <w:rFonts w:ascii="Times New Roman" w:hAnsi="Times New Roman"/>
          <w:sz w:val="28"/>
          <w:szCs w:val="28"/>
        </w:rPr>
        <w:t>) рождаемость, смертность, скорость роста популяции</w:t>
      </w:r>
      <w:ins w:id="8" w:author="тибби" w:date="2023-05-06T10:33:00Z">
        <w:r w:rsidRPr="00431D5B">
          <w:rPr>
            <w:rFonts w:ascii="Times New Roman" w:hAnsi="Times New Roman"/>
            <w:sz w:val="28"/>
            <w:szCs w:val="28"/>
          </w:rPr>
          <w:t>;</w:t>
        </w:r>
      </w:ins>
      <w:del w:id="9" w:author="тибби" w:date="2023-05-06T10:33:00Z">
        <w:r w:rsidRPr="00431D5B">
          <w:rPr>
            <w:rFonts w:ascii="Times New Roman" w:hAnsi="Times New Roman"/>
            <w:sz w:val="28"/>
            <w:szCs w:val="28"/>
          </w:rPr>
          <w:delText>.;</w:delText>
        </w:r>
      </w:del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Как называется процесс разрушения почвы? </w:t>
      </w:r>
    </w:p>
    <w:p w:rsidR="00BD06F8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878FA">
        <w:rPr>
          <w:rFonts w:ascii="Times New Roman" w:hAnsi="Times New Roman"/>
          <w:color w:val="FF0000"/>
          <w:sz w:val="28"/>
          <w:szCs w:val="28"/>
        </w:rPr>
        <w:t>$</w:t>
      </w:r>
      <w:r w:rsidRPr="00F878FA">
        <w:rPr>
          <w:rFonts w:ascii="Times New Roman" w:hAnsi="Times New Roman"/>
          <w:color w:val="FF0000"/>
          <w:sz w:val="28"/>
          <w:szCs w:val="28"/>
          <w:lang w:val="en-US"/>
        </w:rPr>
        <w:t>A</w:t>
      </w:r>
      <w:r w:rsidRPr="00F878FA">
        <w:rPr>
          <w:rFonts w:ascii="Times New Roman" w:hAnsi="Times New Roman"/>
          <w:color w:val="FF0000"/>
          <w:sz w:val="28"/>
          <w:szCs w:val="28"/>
        </w:rPr>
        <w:t>)</w:t>
      </w:r>
      <w:r w:rsidRPr="00431D5B">
        <w:rPr>
          <w:rFonts w:ascii="Times New Roman" w:hAnsi="Times New Roman"/>
          <w:sz w:val="28"/>
          <w:szCs w:val="28"/>
        </w:rPr>
        <w:t xml:space="preserve"> эрозия;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Как называется водная оболочка земли?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878FA">
        <w:rPr>
          <w:rFonts w:ascii="Times New Roman" w:hAnsi="Times New Roman"/>
          <w:color w:val="FF0000"/>
          <w:sz w:val="28"/>
          <w:szCs w:val="28"/>
        </w:rPr>
        <w:t>$D</w:t>
      </w:r>
      <w:r w:rsidRPr="00431D5B">
        <w:rPr>
          <w:rFonts w:ascii="Times New Roman" w:hAnsi="Times New Roman"/>
          <w:sz w:val="28"/>
          <w:szCs w:val="28"/>
        </w:rPr>
        <w:t xml:space="preserve">) гидросфера;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Какие из этих веществ являются основным источником энергии в организме?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072E2">
        <w:rPr>
          <w:rFonts w:ascii="Times New Roman" w:hAnsi="Times New Roman"/>
          <w:color w:val="FF0000"/>
          <w:sz w:val="28"/>
          <w:szCs w:val="28"/>
        </w:rPr>
        <w:t>$D</w:t>
      </w:r>
      <w:r w:rsidRPr="00431D5B">
        <w:rPr>
          <w:rFonts w:ascii="Times New Roman" w:hAnsi="Times New Roman"/>
          <w:sz w:val="28"/>
          <w:szCs w:val="28"/>
        </w:rPr>
        <w:t xml:space="preserve">) углеводы;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431D5B">
        <w:rPr>
          <w:rFonts w:ascii="Times New Roman" w:hAnsi="Times New Roman"/>
          <w:sz w:val="28"/>
          <w:szCs w:val="28"/>
        </w:rPr>
        <w:t>К</w:t>
      </w:r>
      <w:proofErr w:type="gramEnd"/>
      <w:r w:rsidRPr="00431D5B">
        <w:rPr>
          <w:rFonts w:ascii="Times New Roman" w:hAnsi="Times New Roman"/>
          <w:sz w:val="28"/>
          <w:szCs w:val="28"/>
        </w:rPr>
        <w:t xml:space="preserve"> каким фактором относятся симбиоз?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072E2">
        <w:rPr>
          <w:rFonts w:ascii="Times New Roman" w:hAnsi="Times New Roman"/>
          <w:color w:val="FF0000"/>
          <w:sz w:val="28"/>
          <w:szCs w:val="28"/>
        </w:rPr>
        <w:t>$</w:t>
      </w:r>
      <w:r w:rsidRPr="005072E2">
        <w:rPr>
          <w:rFonts w:ascii="Times New Roman" w:hAnsi="Times New Roman"/>
          <w:color w:val="FF0000"/>
          <w:sz w:val="28"/>
          <w:szCs w:val="28"/>
          <w:lang w:val="en-US"/>
        </w:rPr>
        <w:t>A</w:t>
      </w:r>
      <w:r w:rsidRPr="005072E2">
        <w:rPr>
          <w:rFonts w:ascii="Times New Roman" w:hAnsi="Times New Roman"/>
          <w:color w:val="FF0000"/>
          <w:sz w:val="28"/>
          <w:szCs w:val="28"/>
        </w:rPr>
        <w:t>)</w:t>
      </w:r>
      <w:r w:rsidRPr="00431D5B">
        <w:rPr>
          <w:rFonts w:ascii="Times New Roman" w:hAnsi="Times New Roman"/>
          <w:sz w:val="28"/>
          <w:szCs w:val="28"/>
        </w:rPr>
        <w:t xml:space="preserve"> абиотические;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Как называется процесс разрушения почвы?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072E2">
        <w:rPr>
          <w:rFonts w:ascii="Times New Roman" w:hAnsi="Times New Roman"/>
          <w:color w:val="FF0000"/>
          <w:sz w:val="28"/>
          <w:szCs w:val="28"/>
        </w:rPr>
        <w:t>$B)</w:t>
      </w:r>
      <w:r w:rsidRPr="00431D5B">
        <w:rPr>
          <w:rFonts w:ascii="Times New Roman" w:hAnsi="Times New Roman"/>
          <w:sz w:val="28"/>
          <w:szCs w:val="28"/>
        </w:rPr>
        <w:t xml:space="preserve"> эрозия; </w:t>
      </w:r>
    </w:p>
    <w:p w:rsidR="00405575" w:rsidRPr="00431D5B" w:rsidRDefault="00405575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Какие из этих организмов являются основным продуцентом в океанах?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878FA">
        <w:rPr>
          <w:rFonts w:ascii="Times New Roman" w:hAnsi="Times New Roman"/>
          <w:color w:val="FF0000"/>
          <w:sz w:val="28"/>
          <w:szCs w:val="28"/>
        </w:rPr>
        <w:t>$</w:t>
      </w:r>
      <w:r w:rsidRPr="00F878FA">
        <w:rPr>
          <w:rFonts w:ascii="Times New Roman" w:hAnsi="Times New Roman"/>
          <w:color w:val="FF0000"/>
          <w:sz w:val="28"/>
          <w:szCs w:val="28"/>
          <w:lang w:val="en-US"/>
        </w:rPr>
        <w:t>A</w:t>
      </w:r>
      <w:r w:rsidRPr="00F878FA">
        <w:rPr>
          <w:rFonts w:ascii="Times New Roman" w:hAnsi="Times New Roman"/>
          <w:color w:val="FF0000"/>
          <w:sz w:val="28"/>
          <w:szCs w:val="28"/>
        </w:rPr>
        <w:t>)</w:t>
      </w:r>
      <w:r w:rsidRPr="00431D5B">
        <w:rPr>
          <w:rFonts w:ascii="Times New Roman" w:hAnsi="Times New Roman"/>
          <w:sz w:val="28"/>
          <w:szCs w:val="28"/>
        </w:rPr>
        <w:t xml:space="preserve"> рыбы;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431D5B">
        <w:rPr>
          <w:rFonts w:ascii="Times New Roman" w:hAnsi="Times New Roman"/>
          <w:sz w:val="28"/>
          <w:szCs w:val="28"/>
        </w:rPr>
        <w:t>К</w:t>
      </w:r>
      <w:proofErr w:type="gramEnd"/>
      <w:r w:rsidRPr="00431D5B">
        <w:rPr>
          <w:rFonts w:ascii="Times New Roman" w:hAnsi="Times New Roman"/>
          <w:sz w:val="28"/>
          <w:szCs w:val="28"/>
        </w:rPr>
        <w:t xml:space="preserve"> каким фактором относятся солнечный свет?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878FA">
        <w:rPr>
          <w:rFonts w:ascii="Times New Roman" w:hAnsi="Times New Roman"/>
          <w:color w:val="FF0000"/>
          <w:sz w:val="28"/>
          <w:szCs w:val="28"/>
        </w:rPr>
        <w:t>$</w:t>
      </w:r>
      <w:r w:rsidRPr="00F878FA">
        <w:rPr>
          <w:rFonts w:ascii="Times New Roman" w:hAnsi="Times New Roman"/>
          <w:color w:val="FF0000"/>
          <w:sz w:val="28"/>
          <w:szCs w:val="28"/>
          <w:lang w:val="en-US"/>
        </w:rPr>
        <w:t>A</w:t>
      </w:r>
      <w:r w:rsidRPr="00F878FA">
        <w:rPr>
          <w:rFonts w:ascii="Times New Roman" w:hAnsi="Times New Roman"/>
          <w:color w:val="FF0000"/>
          <w:sz w:val="28"/>
          <w:szCs w:val="28"/>
        </w:rPr>
        <w:t>)</w:t>
      </w:r>
      <w:r w:rsidRPr="00431D5B">
        <w:rPr>
          <w:rFonts w:ascii="Times New Roman" w:hAnsi="Times New Roman"/>
          <w:sz w:val="28"/>
          <w:szCs w:val="28"/>
        </w:rPr>
        <w:t xml:space="preserve"> абиотические; </w:t>
      </w:r>
    </w:p>
    <w:p w:rsidR="00BD06F8" w:rsidRDefault="00BD06F8" w:rsidP="00BD06F8">
      <w:r w:rsidRPr="00431D5B">
        <w:rPr>
          <w:rFonts w:ascii="Times New Roman" w:hAnsi="Times New Roman"/>
          <w:sz w:val="28"/>
          <w:szCs w:val="28"/>
        </w:rPr>
        <w:lastRenderedPageBreak/>
        <w:t>Какие из этих проблем могут вызывать экологические катастрофы</w:t>
      </w:r>
    </w:p>
    <w:p w:rsidR="00BD06F8" w:rsidRDefault="00BD06F8" w:rsidP="00BD06F8">
      <w:r w:rsidRPr="00F878FA">
        <w:rPr>
          <w:rFonts w:ascii="Times New Roman" w:hAnsi="Times New Roman"/>
          <w:color w:val="FF0000"/>
          <w:sz w:val="28"/>
          <w:szCs w:val="28"/>
        </w:rPr>
        <w:t>$B)</w:t>
      </w:r>
      <w:r w:rsidRPr="00431D5B">
        <w:rPr>
          <w:rFonts w:ascii="Times New Roman" w:hAnsi="Times New Roman"/>
          <w:sz w:val="28"/>
          <w:szCs w:val="28"/>
        </w:rPr>
        <w:t xml:space="preserve"> кислотные дожди</w:t>
      </w:r>
    </w:p>
    <w:p w:rsidR="00BD06F8" w:rsidRDefault="00BD06F8" w:rsidP="00BD06F8">
      <w:r w:rsidRPr="00431D5B">
        <w:rPr>
          <w:rFonts w:ascii="Times New Roman" w:hAnsi="Times New Roman"/>
          <w:sz w:val="28"/>
          <w:szCs w:val="28"/>
        </w:rPr>
        <w:t xml:space="preserve">Какие из этих объектов относятся к памятникам природы? </w:t>
      </w:r>
    </w:p>
    <w:p w:rsidR="00BD06F8" w:rsidRDefault="00BD06F8" w:rsidP="00BD06F8">
      <w:r w:rsidRPr="00F878FA">
        <w:rPr>
          <w:rFonts w:ascii="Times New Roman" w:hAnsi="Times New Roman"/>
          <w:color w:val="FF0000"/>
          <w:sz w:val="28"/>
          <w:szCs w:val="28"/>
        </w:rPr>
        <w:t>$C</w:t>
      </w:r>
      <w:r w:rsidRPr="00431D5B">
        <w:rPr>
          <w:rFonts w:ascii="Times New Roman" w:hAnsi="Times New Roman"/>
          <w:sz w:val="28"/>
          <w:szCs w:val="28"/>
        </w:rPr>
        <w:t xml:space="preserve">) старые деревья;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Какое топливо является экологически чистым?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878FA">
        <w:rPr>
          <w:rFonts w:ascii="Times New Roman" w:hAnsi="Times New Roman"/>
          <w:color w:val="FF0000"/>
          <w:sz w:val="28"/>
          <w:szCs w:val="28"/>
        </w:rPr>
        <w:t>$D)</w:t>
      </w:r>
      <w:r w:rsidRPr="00431D5B">
        <w:rPr>
          <w:rFonts w:ascii="Times New Roman" w:hAnsi="Times New Roman"/>
          <w:sz w:val="28"/>
          <w:szCs w:val="28"/>
        </w:rPr>
        <w:t xml:space="preserve"> углерод;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Как называются изменения в природе, связанны с деятельности человека?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878FA">
        <w:rPr>
          <w:rFonts w:ascii="Times New Roman" w:hAnsi="Times New Roman"/>
          <w:color w:val="FF0000"/>
          <w:sz w:val="28"/>
          <w:szCs w:val="28"/>
        </w:rPr>
        <w:t>$C)</w:t>
      </w:r>
      <w:r w:rsidRPr="00431D5B">
        <w:rPr>
          <w:rFonts w:ascii="Times New Roman" w:hAnsi="Times New Roman"/>
          <w:sz w:val="28"/>
          <w:szCs w:val="28"/>
        </w:rPr>
        <w:t xml:space="preserve"> антропогенные;  </w:t>
      </w:r>
    </w:p>
    <w:p w:rsidR="00BD06F8" w:rsidRDefault="00BD06F8" w:rsidP="00BD06F8">
      <w:r w:rsidRPr="00431D5B">
        <w:rPr>
          <w:rFonts w:ascii="Times New Roman" w:hAnsi="Times New Roman"/>
          <w:sz w:val="28"/>
          <w:szCs w:val="28"/>
        </w:rPr>
        <w:t>Какую часть занимает вода на земле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878FA">
        <w:rPr>
          <w:rFonts w:ascii="Times New Roman" w:hAnsi="Times New Roman"/>
          <w:color w:val="FF0000"/>
          <w:sz w:val="28"/>
          <w:szCs w:val="28"/>
        </w:rPr>
        <w:t>$E)</w:t>
      </w:r>
      <w:r w:rsidRPr="00431D5B">
        <w:rPr>
          <w:rFonts w:ascii="Times New Roman" w:hAnsi="Times New Roman"/>
          <w:sz w:val="28"/>
          <w:szCs w:val="28"/>
        </w:rPr>
        <w:t xml:space="preserve"> 71%;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К чему может привести уменьшение озонного слоя?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878FA">
        <w:rPr>
          <w:rFonts w:ascii="Times New Roman" w:hAnsi="Times New Roman"/>
          <w:color w:val="FF0000"/>
          <w:sz w:val="28"/>
          <w:szCs w:val="28"/>
        </w:rPr>
        <w:t>$C)</w:t>
      </w:r>
      <w:r w:rsidRPr="00431D5B">
        <w:rPr>
          <w:rFonts w:ascii="Times New Roman" w:hAnsi="Times New Roman"/>
          <w:sz w:val="28"/>
          <w:szCs w:val="28"/>
        </w:rPr>
        <w:t xml:space="preserve"> к экологической катастрофе;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К каким веществам относятся белок?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878FA">
        <w:rPr>
          <w:rFonts w:ascii="Times New Roman" w:hAnsi="Times New Roman"/>
          <w:color w:val="FF0000"/>
          <w:sz w:val="28"/>
          <w:szCs w:val="28"/>
        </w:rPr>
        <w:t>$</w:t>
      </w:r>
      <w:r w:rsidRPr="00F878FA">
        <w:rPr>
          <w:rFonts w:ascii="Times New Roman" w:hAnsi="Times New Roman"/>
          <w:color w:val="FF0000"/>
          <w:sz w:val="28"/>
          <w:szCs w:val="28"/>
          <w:lang w:val="en-US"/>
        </w:rPr>
        <w:t>A</w:t>
      </w:r>
      <w:r w:rsidRPr="00F878FA">
        <w:rPr>
          <w:rFonts w:ascii="Times New Roman" w:hAnsi="Times New Roman"/>
          <w:color w:val="FF0000"/>
          <w:sz w:val="28"/>
          <w:szCs w:val="28"/>
        </w:rPr>
        <w:t>)</w:t>
      </w:r>
      <w:r w:rsidRPr="00431D5B">
        <w:rPr>
          <w:rFonts w:ascii="Times New Roman" w:hAnsi="Times New Roman"/>
          <w:sz w:val="28"/>
          <w:szCs w:val="28"/>
        </w:rPr>
        <w:t xml:space="preserve"> органическим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431D5B">
        <w:rPr>
          <w:rFonts w:ascii="Times New Roman" w:hAnsi="Times New Roman"/>
          <w:sz w:val="28"/>
          <w:szCs w:val="28"/>
        </w:rPr>
        <w:t>К</w:t>
      </w:r>
      <w:proofErr w:type="gramEnd"/>
      <w:r w:rsidRPr="00431D5B">
        <w:rPr>
          <w:rFonts w:ascii="Times New Roman" w:hAnsi="Times New Roman"/>
          <w:sz w:val="28"/>
          <w:szCs w:val="28"/>
        </w:rPr>
        <w:t xml:space="preserve"> каким фактором относятся ветер?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878FA">
        <w:rPr>
          <w:rFonts w:ascii="Times New Roman" w:hAnsi="Times New Roman"/>
          <w:color w:val="FF0000"/>
          <w:sz w:val="28"/>
          <w:szCs w:val="28"/>
        </w:rPr>
        <w:t>$C</w:t>
      </w:r>
      <w:r w:rsidRPr="00431D5B">
        <w:rPr>
          <w:rFonts w:ascii="Times New Roman" w:hAnsi="Times New Roman"/>
          <w:sz w:val="28"/>
          <w:szCs w:val="28"/>
        </w:rPr>
        <w:t xml:space="preserve">) абиотическим; 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Кто ввел термин "Экология"?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072E2">
        <w:rPr>
          <w:rFonts w:ascii="Times New Roman" w:hAnsi="Times New Roman"/>
          <w:color w:val="FF0000"/>
          <w:sz w:val="28"/>
          <w:szCs w:val="28"/>
        </w:rPr>
        <w:t>$C</w:t>
      </w:r>
      <w:r w:rsidRPr="00431D5B">
        <w:rPr>
          <w:rFonts w:ascii="Times New Roman" w:hAnsi="Times New Roman"/>
          <w:sz w:val="28"/>
          <w:szCs w:val="28"/>
        </w:rPr>
        <w:t xml:space="preserve">) Э. Геккель;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431D5B">
        <w:rPr>
          <w:rFonts w:ascii="Times New Roman" w:hAnsi="Times New Roman"/>
          <w:sz w:val="28"/>
          <w:szCs w:val="28"/>
        </w:rPr>
        <w:t>Какой</w:t>
      </w:r>
      <w:proofErr w:type="gramEnd"/>
      <w:r w:rsidRPr="00431D5B">
        <w:rPr>
          <w:rFonts w:ascii="Times New Roman" w:hAnsi="Times New Roman"/>
          <w:sz w:val="28"/>
          <w:szCs w:val="28"/>
        </w:rPr>
        <w:t xml:space="preserve"> из этого фактора относиться к биотическим? 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072E2">
        <w:rPr>
          <w:rFonts w:ascii="Times New Roman" w:hAnsi="Times New Roman"/>
          <w:color w:val="FF0000"/>
          <w:sz w:val="28"/>
          <w:szCs w:val="28"/>
        </w:rPr>
        <w:t>$</w:t>
      </w:r>
      <w:r w:rsidRPr="005072E2">
        <w:rPr>
          <w:rFonts w:ascii="Times New Roman" w:hAnsi="Times New Roman"/>
          <w:color w:val="FF0000"/>
          <w:sz w:val="28"/>
          <w:szCs w:val="28"/>
          <w:lang w:val="en-US"/>
        </w:rPr>
        <w:t>A</w:t>
      </w:r>
      <w:r w:rsidRPr="005072E2">
        <w:rPr>
          <w:rFonts w:ascii="Times New Roman" w:hAnsi="Times New Roman"/>
          <w:color w:val="FF0000"/>
          <w:sz w:val="28"/>
          <w:szCs w:val="28"/>
        </w:rPr>
        <w:t>)</w:t>
      </w:r>
      <w:r w:rsidRPr="00431D5B">
        <w:rPr>
          <w:rFonts w:ascii="Times New Roman" w:hAnsi="Times New Roman"/>
          <w:sz w:val="28"/>
          <w:szCs w:val="28"/>
        </w:rPr>
        <w:t xml:space="preserve"> микробы;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431D5B">
        <w:rPr>
          <w:rFonts w:ascii="Times New Roman" w:hAnsi="Times New Roman"/>
          <w:sz w:val="28"/>
          <w:szCs w:val="28"/>
        </w:rPr>
        <w:t>Какой</w:t>
      </w:r>
      <w:proofErr w:type="gramEnd"/>
      <w:r w:rsidRPr="00431D5B">
        <w:rPr>
          <w:rFonts w:ascii="Times New Roman" w:hAnsi="Times New Roman"/>
          <w:sz w:val="28"/>
          <w:szCs w:val="28"/>
        </w:rPr>
        <w:t xml:space="preserve"> из этого фактора относиться к биотическим? 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072E2">
        <w:rPr>
          <w:rFonts w:ascii="Times New Roman" w:hAnsi="Times New Roman"/>
          <w:color w:val="FF0000"/>
          <w:sz w:val="28"/>
          <w:szCs w:val="28"/>
        </w:rPr>
        <w:t>$</w:t>
      </w:r>
      <w:r w:rsidRPr="005072E2">
        <w:rPr>
          <w:rFonts w:ascii="Times New Roman" w:hAnsi="Times New Roman"/>
          <w:color w:val="FF0000"/>
          <w:sz w:val="28"/>
          <w:szCs w:val="28"/>
          <w:lang w:val="en-US"/>
        </w:rPr>
        <w:t>A</w:t>
      </w:r>
      <w:r w:rsidRPr="005072E2">
        <w:rPr>
          <w:rFonts w:ascii="Times New Roman" w:hAnsi="Times New Roman"/>
          <w:color w:val="FF0000"/>
          <w:sz w:val="28"/>
          <w:szCs w:val="28"/>
        </w:rPr>
        <w:t>)</w:t>
      </w:r>
      <w:r w:rsidRPr="00431D5B">
        <w:rPr>
          <w:rFonts w:ascii="Times New Roman" w:hAnsi="Times New Roman"/>
          <w:sz w:val="28"/>
          <w:szCs w:val="28"/>
        </w:rPr>
        <w:t xml:space="preserve"> микробы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Как переводиться литосфера?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072E2">
        <w:rPr>
          <w:rFonts w:ascii="Times New Roman" w:hAnsi="Times New Roman"/>
          <w:color w:val="FF0000"/>
          <w:sz w:val="28"/>
          <w:szCs w:val="28"/>
        </w:rPr>
        <w:t>$</w:t>
      </w:r>
      <w:r w:rsidRPr="005072E2">
        <w:rPr>
          <w:rFonts w:ascii="Times New Roman" w:hAnsi="Times New Roman"/>
          <w:color w:val="FF0000"/>
          <w:sz w:val="28"/>
          <w:szCs w:val="28"/>
          <w:lang w:val="en-US"/>
        </w:rPr>
        <w:t>A</w:t>
      </w:r>
      <w:r w:rsidRPr="00431D5B">
        <w:rPr>
          <w:rFonts w:ascii="Times New Roman" w:hAnsi="Times New Roman"/>
          <w:sz w:val="28"/>
          <w:szCs w:val="28"/>
        </w:rPr>
        <w:t xml:space="preserve">) камень; </w:t>
      </w:r>
    </w:p>
    <w:p w:rsidR="00405575" w:rsidRDefault="00405575" w:rsidP="00405575">
      <w:r w:rsidRPr="00431D5B">
        <w:rPr>
          <w:rFonts w:ascii="Times New Roman" w:hAnsi="Times New Roman"/>
          <w:sz w:val="28"/>
          <w:szCs w:val="28"/>
        </w:rPr>
        <w:t>Как переводиться гидросфера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5377A">
        <w:rPr>
          <w:rFonts w:ascii="Times New Roman" w:hAnsi="Times New Roman"/>
          <w:color w:val="FF0000"/>
          <w:sz w:val="28"/>
          <w:szCs w:val="28"/>
        </w:rPr>
        <w:t>$C</w:t>
      </w:r>
      <w:r w:rsidRPr="00431D5B">
        <w:rPr>
          <w:rFonts w:ascii="Times New Roman" w:hAnsi="Times New Roman"/>
          <w:sz w:val="28"/>
          <w:szCs w:val="28"/>
        </w:rPr>
        <w:t xml:space="preserve">) вода;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Как переводиться атмосфера?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5377A">
        <w:rPr>
          <w:rFonts w:ascii="Times New Roman" w:hAnsi="Times New Roman"/>
          <w:color w:val="FF0000"/>
          <w:sz w:val="28"/>
          <w:szCs w:val="28"/>
        </w:rPr>
        <w:t>$D</w:t>
      </w:r>
      <w:r w:rsidRPr="00431D5B">
        <w:rPr>
          <w:rFonts w:ascii="Times New Roman" w:hAnsi="Times New Roman"/>
          <w:sz w:val="28"/>
          <w:szCs w:val="28"/>
        </w:rPr>
        <w:t xml:space="preserve">) воздух;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431D5B">
        <w:rPr>
          <w:rFonts w:ascii="Times New Roman" w:hAnsi="Times New Roman"/>
          <w:sz w:val="28"/>
          <w:szCs w:val="28"/>
        </w:rPr>
        <w:t>К</w:t>
      </w:r>
      <w:proofErr w:type="gramEnd"/>
      <w:r w:rsidRPr="00431D5B">
        <w:rPr>
          <w:rFonts w:ascii="Times New Roman" w:hAnsi="Times New Roman"/>
          <w:sz w:val="28"/>
          <w:szCs w:val="28"/>
        </w:rPr>
        <w:t xml:space="preserve"> каким фактором относятся ветер?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5377A">
        <w:rPr>
          <w:rFonts w:ascii="Times New Roman" w:hAnsi="Times New Roman"/>
          <w:color w:val="FF0000"/>
          <w:sz w:val="28"/>
          <w:szCs w:val="28"/>
        </w:rPr>
        <w:t>$C</w:t>
      </w:r>
      <w:r w:rsidRPr="00431D5B">
        <w:rPr>
          <w:rFonts w:ascii="Times New Roman" w:hAnsi="Times New Roman"/>
          <w:sz w:val="28"/>
          <w:szCs w:val="28"/>
        </w:rPr>
        <w:t xml:space="preserve">) абиотическим; </w:t>
      </w:r>
    </w:p>
    <w:p w:rsidR="00405575" w:rsidRDefault="00405575" w:rsidP="00405575">
      <w:r w:rsidRPr="00431D5B">
        <w:rPr>
          <w:rFonts w:ascii="Times New Roman" w:hAnsi="Times New Roman"/>
          <w:bCs/>
          <w:sz w:val="28"/>
          <w:szCs w:val="28"/>
        </w:rPr>
        <w:t>К не возобновляемым природным ресурсам относятся: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5377A">
        <w:rPr>
          <w:rFonts w:ascii="Times New Roman" w:hAnsi="Times New Roman"/>
          <w:color w:val="FF0000"/>
          <w:sz w:val="28"/>
          <w:szCs w:val="28"/>
        </w:rPr>
        <w:t>$E</w:t>
      </w:r>
      <w:r w:rsidRPr="00431D5B">
        <w:rPr>
          <w:rFonts w:ascii="Times New Roman" w:hAnsi="Times New Roman"/>
          <w:sz w:val="28"/>
          <w:szCs w:val="28"/>
        </w:rPr>
        <w:t>) полезные ископаемые;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31D5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Какие из этих предки человека возникло примерно 40 </w:t>
      </w:r>
      <w:proofErr w:type="spellStart"/>
      <w:proofErr w:type="gramStart"/>
      <w:r w:rsidRPr="00431D5B">
        <w:rPr>
          <w:rFonts w:ascii="Times New Roman" w:eastAsia="Times New Roman" w:hAnsi="Times New Roman"/>
          <w:bCs/>
          <w:sz w:val="28"/>
          <w:szCs w:val="28"/>
          <w:lang w:eastAsia="ru-RU"/>
        </w:rPr>
        <w:t>тыс</w:t>
      </w:r>
      <w:proofErr w:type="spellEnd"/>
      <w:proofErr w:type="gramEnd"/>
      <w:r w:rsidRPr="00431D5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; лет назад?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5377A">
        <w:rPr>
          <w:rFonts w:ascii="Times New Roman" w:hAnsi="Times New Roman"/>
          <w:color w:val="FF0000"/>
          <w:sz w:val="28"/>
          <w:szCs w:val="28"/>
        </w:rPr>
        <w:t>$</w:t>
      </w:r>
      <w:r w:rsidRPr="00D5377A">
        <w:rPr>
          <w:rFonts w:ascii="Times New Roman" w:hAnsi="Times New Roman"/>
          <w:color w:val="FF0000"/>
          <w:sz w:val="28"/>
          <w:szCs w:val="28"/>
          <w:lang w:val="en-US"/>
        </w:rPr>
        <w:t>A</w:t>
      </w:r>
      <w:r w:rsidRPr="00D5377A">
        <w:rPr>
          <w:rFonts w:ascii="Times New Roman" w:hAnsi="Times New Roman"/>
          <w:color w:val="FF0000"/>
          <w:sz w:val="28"/>
          <w:szCs w:val="28"/>
        </w:rPr>
        <w:t>)</w:t>
      </w:r>
      <w:r w:rsidRPr="00431D5B">
        <w:rPr>
          <w:rFonts w:ascii="Times New Roman" w:hAnsi="Times New Roman"/>
          <w:sz w:val="28"/>
          <w:szCs w:val="28"/>
        </w:rPr>
        <w:t xml:space="preserve"> человек разумный;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К чему может привести уменьшение озонного слоя?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646AC">
        <w:rPr>
          <w:rFonts w:ascii="Times New Roman" w:hAnsi="Times New Roman"/>
          <w:color w:val="FF0000"/>
          <w:sz w:val="28"/>
          <w:szCs w:val="28"/>
        </w:rPr>
        <w:t xml:space="preserve">$C) </w:t>
      </w:r>
      <w:r w:rsidRPr="00431D5B">
        <w:rPr>
          <w:rFonts w:ascii="Times New Roman" w:hAnsi="Times New Roman"/>
          <w:sz w:val="28"/>
          <w:szCs w:val="28"/>
        </w:rPr>
        <w:t xml:space="preserve">к экологической катастрофе; </w:t>
      </w:r>
    </w:p>
    <w:p w:rsidR="00BD06F8" w:rsidRPr="00A73BD3" w:rsidRDefault="00A73BD3" w:rsidP="00BD06F8">
      <w:pPr>
        <w:spacing w:after="0" w:line="240" w:lineRule="auto"/>
        <w:jc w:val="both"/>
        <w:rPr>
          <w:rFonts w:ascii="Times New Roman" w:hAnsi="Times New Roman"/>
          <w:color w:val="00B0F0"/>
          <w:sz w:val="28"/>
          <w:szCs w:val="28"/>
        </w:rPr>
      </w:pPr>
      <w:r>
        <w:rPr>
          <w:rFonts w:ascii="Times New Roman" w:hAnsi="Times New Roman"/>
          <w:color w:val="00B0F0"/>
          <w:sz w:val="28"/>
          <w:szCs w:val="28"/>
        </w:rPr>
        <w:t>Л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</w:t>
      </w:r>
      <w:r w:rsidRPr="00431D5B">
        <w:rPr>
          <w:rFonts w:ascii="Times New Roman" w:hAnsi="Times New Roman"/>
          <w:sz w:val="28"/>
          <w:szCs w:val="28"/>
        </w:rPr>
        <w:t>имитирующий (ограничивающий) фактор</w:t>
      </w:r>
      <w:r>
        <w:rPr>
          <w:rFonts w:ascii="Times New Roman" w:hAnsi="Times New Roman"/>
          <w:sz w:val="28"/>
          <w:szCs w:val="28"/>
        </w:rPr>
        <w:t xml:space="preserve"> это</w:t>
      </w:r>
      <w:r w:rsidRPr="00431D5B">
        <w:rPr>
          <w:rFonts w:ascii="Times New Roman" w:hAnsi="Times New Roman"/>
          <w:sz w:val="28"/>
          <w:szCs w:val="28"/>
        </w:rPr>
        <w:t>?</w:t>
      </w:r>
    </w:p>
    <w:p w:rsidR="00B836E0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5B9F">
        <w:rPr>
          <w:rFonts w:ascii="Times New Roman" w:hAnsi="Times New Roman"/>
          <w:color w:val="FF0000"/>
          <w:sz w:val="28"/>
          <w:szCs w:val="28"/>
        </w:rPr>
        <w:t>$A)</w:t>
      </w:r>
      <w:r w:rsidRPr="00431D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1D5B">
        <w:rPr>
          <w:rFonts w:ascii="Times New Roman" w:hAnsi="Times New Roman"/>
          <w:sz w:val="28"/>
          <w:szCs w:val="28"/>
        </w:rPr>
        <w:t>Экофактор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, количественное значение, которого выходит за пределы выносливости вида;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Лимитирующий фактор?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00257">
        <w:rPr>
          <w:rFonts w:ascii="Times New Roman" w:hAnsi="Times New Roman"/>
          <w:color w:val="FF0000"/>
          <w:sz w:val="28"/>
          <w:szCs w:val="28"/>
        </w:rPr>
        <w:lastRenderedPageBreak/>
        <w:t>$A)</w:t>
      </w:r>
      <w:r w:rsidRPr="00431D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1D5B">
        <w:rPr>
          <w:rFonts w:ascii="Times New Roman" w:hAnsi="Times New Roman"/>
          <w:sz w:val="28"/>
          <w:szCs w:val="28"/>
        </w:rPr>
        <w:t>Экофактор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 количественное значение, которого выходит за пределы выносливости вида; 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D645B" w:rsidRPr="00A73BD3" w:rsidRDefault="00A73BD3" w:rsidP="004D645B">
      <w:pPr>
        <w:spacing w:after="0" w:line="240" w:lineRule="auto"/>
        <w:jc w:val="both"/>
        <w:rPr>
          <w:rFonts w:ascii="Times New Roman" w:hAnsi="Times New Roman"/>
          <w:color w:val="00B0F0"/>
          <w:sz w:val="28"/>
          <w:szCs w:val="28"/>
        </w:rPr>
      </w:pPr>
      <w:r>
        <w:rPr>
          <w:rFonts w:ascii="Times New Roman" w:hAnsi="Times New Roman"/>
          <w:color w:val="00B0F0"/>
          <w:sz w:val="28"/>
          <w:szCs w:val="28"/>
        </w:rPr>
        <w:t>М</w:t>
      </w:r>
    </w:p>
    <w:p w:rsidR="004D645B" w:rsidRDefault="004D645B" w:rsidP="004D645B">
      <w:r w:rsidRPr="00431D5B">
        <w:rPr>
          <w:rFonts w:ascii="Times New Roman" w:hAnsi="Times New Roman"/>
          <w:sz w:val="28"/>
          <w:szCs w:val="28"/>
        </w:rPr>
        <w:t>Максимальная концентрация озона (озоновый слой) на высотах?</w:t>
      </w:r>
    </w:p>
    <w:p w:rsidR="004D645B" w:rsidRPr="004D64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23CBC">
        <w:rPr>
          <w:rFonts w:ascii="Times New Roman" w:hAnsi="Times New Roman"/>
          <w:color w:val="FF0000"/>
          <w:sz w:val="28"/>
          <w:szCs w:val="28"/>
        </w:rPr>
        <w:t>$</w:t>
      </w:r>
      <w:r w:rsidRPr="009D13DE">
        <w:rPr>
          <w:rFonts w:ascii="Times New Roman" w:hAnsi="Times New Roman"/>
          <w:color w:val="FF0000"/>
          <w:sz w:val="28"/>
          <w:szCs w:val="28"/>
          <w:lang w:val="en-US"/>
        </w:rPr>
        <w:t>D</w:t>
      </w:r>
      <w:r w:rsidRPr="00D23CBC">
        <w:rPr>
          <w:rFonts w:ascii="Times New Roman" w:hAnsi="Times New Roman"/>
          <w:sz w:val="28"/>
          <w:szCs w:val="28"/>
        </w:rPr>
        <w:t>) 20-</w:t>
      </w:r>
      <w:smartTag w:uri="urn:schemas-microsoft-com:office:smarttags" w:element="metricconverter">
        <w:smartTagPr>
          <w:attr w:name="ProductID" w:val="24 км"/>
        </w:smartTagPr>
        <w:r w:rsidRPr="00D23CBC">
          <w:rPr>
            <w:rFonts w:ascii="Times New Roman" w:hAnsi="Times New Roman"/>
            <w:sz w:val="28"/>
            <w:szCs w:val="28"/>
          </w:rPr>
          <w:t xml:space="preserve">24 </w:t>
        </w:r>
        <w:r w:rsidRPr="00431D5B">
          <w:rPr>
            <w:rFonts w:ascii="Times New Roman" w:hAnsi="Times New Roman"/>
            <w:sz w:val="28"/>
            <w:szCs w:val="28"/>
          </w:rPr>
          <w:t>км</w:t>
        </w:r>
      </w:smartTag>
      <w:r w:rsidRPr="00D23CBC">
        <w:rPr>
          <w:rFonts w:ascii="Times New Roman" w:hAnsi="Times New Roman"/>
          <w:sz w:val="28"/>
          <w:szCs w:val="28"/>
        </w:rPr>
        <w:t xml:space="preserve">; 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Методы экологических исследований?</w:t>
      </w:r>
    </w:p>
    <w:p w:rsidR="004D64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F4">
        <w:rPr>
          <w:rFonts w:ascii="Times New Roman" w:hAnsi="Times New Roman"/>
          <w:color w:val="FF0000"/>
          <w:sz w:val="28"/>
          <w:szCs w:val="28"/>
        </w:rPr>
        <w:t>$D)</w:t>
      </w:r>
      <w:r w:rsidRPr="00431D5B">
        <w:rPr>
          <w:rFonts w:ascii="Times New Roman" w:hAnsi="Times New Roman"/>
          <w:sz w:val="28"/>
          <w:szCs w:val="28"/>
        </w:rPr>
        <w:t xml:space="preserve"> Методы исторический, экспериментальный, наблюдения, описания и моделирования; </w:t>
      </w:r>
    </w:p>
    <w:p w:rsidR="000F3BFE" w:rsidRPr="00431D5B" w:rsidRDefault="00D23CBC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proofErr w:type="gramStart"/>
      <w:r w:rsidR="000F3BFE" w:rsidRPr="00431D5B">
        <w:rPr>
          <w:rFonts w:ascii="Times New Roman" w:hAnsi="Times New Roman"/>
          <w:sz w:val="28"/>
          <w:szCs w:val="28"/>
        </w:rPr>
        <w:t>Масштабные</w:t>
      </w:r>
      <w:proofErr w:type="gramEnd"/>
      <w:r w:rsidR="000F3BFE" w:rsidRPr="00431D5B">
        <w:rPr>
          <w:rFonts w:ascii="Times New Roman" w:hAnsi="Times New Roman"/>
          <w:sz w:val="28"/>
          <w:szCs w:val="28"/>
        </w:rPr>
        <w:t xml:space="preserve"> загрязнение может быть?</w:t>
      </w:r>
    </w:p>
    <w:p w:rsidR="000F3BFE" w:rsidRPr="00431D5B" w:rsidRDefault="000F3BFE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06106">
        <w:rPr>
          <w:rFonts w:ascii="Times New Roman" w:hAnsi="Times New Roman"/>
          <w:color w:val="FF0000"/>
          <w:sz w:val="28"/>
          <w:szCs w:val="28"/>
        </w:rPr>
        <w:t>$A)</w:t>
      </w:r>
      <w:r w:rsidRPr="00431D5B">
        <w:rPr>
          <w:rFonts w:ascii="Times New Roman" w:hAnsi="Times New Roman"/>
          <w:sz w:val="28"/>
          <w:szCs w:val="28"/>
        </w:rPr>
        <w:t xml:space="preserve"> Глобальный, локальный, региональный;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Международные объекты охраны природы являются?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35BE3">
        <w:rPr>
          <w:rFonts w:ascii="Times New Roman" w:hAnsi="Times New Roman"/>
          <w:color w:val="FF0000"/>
          <w:sz w:val="28"/>
          <w:szCs w:val="28"/>
        </w:rPr>
        <w:t>$C</w:t>
      </w:r>
      <w:r w:rsidRPr="00431D5B">
        <w:rPr>
          <w:rFonts w:ascii="Times New Roman" w:hAnsi="Times New Roman"/>
          <w:sz w:val="28"/>
          <w:szCs w:val="28"/>
        </w:rPr>
        <w:t xml:space="preserve">) Космос, мировой океан, Антарктида, атмосферный воздух; </w:t>
      </w:r>
    </w:p>
    <w:p w:rsidR="00BD06F8" w:rsidRDefault="00BD06F8" w:rsidP="00BD06F8">
      <w:r w:rsidRPr="00431D5B">
        <w:rPr>
          <w:rFonts w:ascii="Times New Roman" w:hAnsi="Times New Roman"/>
          <w:sz w:val="28"/>
          <w:szCs w:val="28"/>
        </w:rPr>
        <w:t>Мозаичность означает</w:t>
      </w:r>
    </w:p>
    <w:p w:rsidR="00BD06F8" w:rsidRPr="00431D5B" w:rsidRDefault="00BD06F8" w:rsidP="00BD06F8">
      <w:pPr>
        <w:tabs>
          <w:tab w:val="left" w:pos="-32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00257">
        <w:rPr>
          <w:rFonts w:ascii="Times New Roman" w:hAnsi="Times New Roman"/>
          <w:color w:val="FF0000"/>
          <w:sz w:val="28"/>
          <w:szCs w:val="28"/>
        </w:rPr>
        <w:t>$B)</w:t>
      </w:r>
      <w:r w:rsidRPr="00431D5B">
        <w:rPr>
          <w:rFonts w:ascii="Times New Roman" w:hAnsi="Times New Roman"/>
          <w:sz w:val="28"/>
          <w:szCs w:val="28"/>
        </w:rPr>
        <w:t xml:space="preserve"> Горизонтальная структура биоценоза;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Максимальная плотность жизни на су</w:t>
      </w:r>
      <w:r>
        <w:rPr>
          <w:rFonts w:ascii="Times New Roman" w:hAnsi="Times New Roman"/>
          <w:sz w:val="28"/>
          <w:szCs w:val="28"/>
        </w:rPr>
        <w:t>щ</w:t>
      </w:r>
      <w:r w:rsidRPr="00431D5B">
        <w:rPr>
          <w:rFonts w:ascii="Times New Roman" w:hAnsi="Times New Roman"/>
          <w:sz w:val="28"/>
          <w:szCs w:val="28"/>
        </w:rPr>
        <w:t>е сосредоточена?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072E2">
        <w:rPr>
          <w:rFonts w:ascii="Times New Roman" w:hAnsi="Times New Roman"/>
          <w:color w:val="FF0000"/>
          <w:sz w:val="28"/>
          <w:szCs w:val="28"/>
        </w:rPr>
        <w:t>$B</w:t>
      </w:r>
      <w:r w:rsidRPr="00431D5B">
        <w:rPr>
          <w:rFonts w:ascii="Times New Roman" w:hAnsi="Times New Roman"/>
          <w:sz w:val="28"/>
          <w:szCs w:val="28"/>
        </w:rPr>
        <w:t xml:space="preserve">) от 5 метров </w:t>
      </w:r>
      <w:proofErr w:type="gramStart"/>
      <w:r w:rsidRPr="00431D5B">
        <w:rPr>
          <w:rFonts w:ascii="Times New Roman" w:hAnsi="Times New Roman"/>
          <w:sz w:val="28"/>
          <w:szCs w:val="28"/>
        </w:rPr>
        <w:t>в глубь</w:t>
      </w:r>
      <w:proofErr w:type="gramEnd"/>
      <w:r w:rsidRPr="00431D5B">
        <w:rPr>
          <w:rFonts w:ascii="Times New Roman" w:hAnsi="Times New Roman"/>
          <w:sz w:val="28"/>
          <w:szCs w:val="28"/>
        </w:rPr>
        <w:t xml:space="preserve"> почвы и вверх до кроны деревьев;</w:t>
      </w:r>
    </w:p>
    <w:p w:rsidR="00B836E0" w:rsidRPr="00A73BD3" w:rsidRDefault="00A73BD3" w:rsidP="004D645B">
      <w:pPr>
        <w:spacing w:after="0" w:line="240" w:lineRule="auto"/>
        <w:jc w:val="both"/>
        <w:rPr>
          <w:rFonts w:ascii="Times New Roman" w:hAnsi="Times New Roman"/>
          <w:color w:val="00B0F0"/>
          <w:sz w:val="28"/>
          <w:szCs w:val="28"/>
        </w:rPr>
      </w:pPr>
      <w:r>
        <w:rPr>
          <w:rFonts w:ascii="Times New Roman" w:hAnsi="Times New Roman"/>
          <w:color w:val="00B0F0"/>
          <w:sz w:val="28"/>
          <w:szCs w:val="28"/>
        </w:rPr>
        <w:t>Н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 Ноосфера, это?</w:t>
      </w:r>
    </w:p>
    <w:p w:rsidR="004D645B" w:rsidRDefault="004D645B" w:rsidP="004D645B">
      <w:pPr>
        <w:rPr>
          <w:rFonts w:ascii="Times New Roman" w:hAnsi="Times New Roman"/>
          <w:sz w:val="28"/>
          <w:szCs w:val="28"/>
        </w:rPr>
      </w:pPr>
      <w:r w:rsidRPr="009D13DE">
        <w:rPr>
          <w:rFonts w:ascii="Times New Roman" w:hAnsi="Times New Roman"/>
          <w:color w:val="FF0000"/>
          <w:sz w:val="28"/>
          <w:szCs w:val="28"/>
        </w:rPr>
        <w:t>$C)</w:t>
      </w:r>
      <w:r w:rsidRPr="00431D5B">
        <w:rPr>
          <w:rFonts w:ascii="Times New Roman" w:hAnsi="Times New Roman"/>
          <w:sz w:val="28"/>
          <w:szCs w:val="28"/>
        </w:rPr>
        <w:t xml:space="preserve"> Преобразованная деятельностью человека, оболочка Земли;</w:t>
      </w:r>
    </w:p>
    <w:p w:rsidR="000F3BFE" w:rsidRPr="00431D5B" w:rsidRDefault="00D23CBC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0F3BFE" w:rsidRPr="00431D5B">
        <w:rPr>
          <w:rFonts w:ascii="Times New Roman" w:hAnsi="Times New Roman"/>
          <w:sz w:val="28"/>
          <w:szCs w:val="28"/>
        </w:rPr>
        <w:t>Неисчерпаемые природные ресурсы?</w:t>
      </w:r>
    </w:p>
    <w:p w:rsidR="000F3BFE" w:rsidRPr="00431D5B" w:rsidRDefault="000F3BFE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06106">
        <w:rPr>
          <w:rFonts w:ascii="Times New Roman" w:hAnsi="Times New Roman"/>
          <w:color w:val="FF0000"/>
          <w:sz w:val="28"/>
          <w:szCs w:val="28"/>
        </w:rPr>
        <w:t>$A)</w:t>
      </w:r>
      <w:r w:rsidRPr="00431D5B">
        <w:rPr>
          <w:rFonts w:ascii="Times New Roman" w:hAnsi="Times New Roman"/>
          <w:sz w:val="28"/>
          <w:szCs w:val="28"/>
        </w:rPr>
        <w:t xml:space="preserve"> Водные, атмосферные, океанические;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Назовите крупнейшие озера Таджикистана: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878FA">
        <w:rPr>
          <w:rFonts w:ascii="Times New Roman" w:hAnsi="Times New Roman"/>
          <w:color w:val="FF0000"/>
          <w:sz w:val="28"/>
          <w:szCs w:val="28"/>
        </w:rPr>
        <w:t>$B</w:t>
      </w:r>
      <w:r w:rsidRPr="00431D5B">
        <w:rPr>
          <w:rFonts w:ascii="Times New Roman" w:hAnsi="Times New Roman"/>
          <w:sz w:val="28"/>
          <w:szCs w:val="28"/>
        </w:rPr>
        <w:t xml:space="preserve">) Каракуль; </w:t>
      </w:r>
    </w:p>
    <w:p w:rsidR="00405575" w:rsidRDefault="00405575" w:rsidP="00405575">
      <w:r w:rsidRPr="00431D5B">
        <w:rPr>
          <w:rFonts w:ascii="Times New Roman" w:hAnsi="Times New Roman"/>
          <w:sz w:val="28"/>
          <w:szCs w:val="28"/>
        </w:rPr>
        <w:t>Назовите основные процессы в популяции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072E2">
        <w:rPr>
          <w:rFonts w:ascii="Times New Roman" w:hAnsi="Times New Roman"/>
          <w:color w:val="FF0000"/>
          <w:sz w:val="28"/>
          <w:szCs w:val="28"/>
        </w:rPr>
        <w:t>$B)</w:t>
      </w:r>
      <w:r w:rsidRPr="00431D5B">
        <w:rPr>
          <w:rFonts w:ascii="Times New Roman" w:hAnsi="Times New Roman"/>
          <w:sz w:val="28"/>
          <w:szCs w:val="28"/>
        </w:rPr>
        <w:t xml:space="preserve"> рождение и смерть;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Назовите жизненно необходимые факторы среды, без которых живые организмы не могут существовать?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072E2">
        <w:rPr>
          <w:rFonts w:ascii="Times New Roman" w:hAnsi="Times New Roman"/>
          <w:color w:val="FF0000"/>
          <w:sz w:val="28"/>
          <w:szCs w:val="28"/>
        </w:rPr>
        <w:t>$C</w:t>
      </w:r>
      <w:r w:rsidRPr="00431D5B">
        <w:rPr>
          <w:rFonts w:ascii="Times New Roman" w:hAnsi="Times New Roman"/>
          <w:sz w:val="28"/>
          <w:szCs w:val="28"/>
        </w:rPr>
        <w:t xml:space="preserve">) свет, тепло, влага, воздух, почва; </w:t>
      </w:r>
    </w:p>
    <w:p w:rsidR="00405575" w:rsidRPr="00315065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15065">
        <w:rPr>
          <w:rFonts w:ascii="Times New Roman" w:hAnsi="Times New Roman"/>
          <w:sz w:val="28"/>
          <w:szCs w:val="28"/>
        </w:rPr>
        <w:t>Наука, изучающая действие различных факторов среды  на отдельные особи – это</w:t>
      </w:r>
      <w:r>
        <w:rPr>
          <w:rFonts w:ascii="Times New Roman" w:hAnsi="Times New Roman"/>
          <w:sz w:val="28"/>
          <w:szCs w:val="28"/>
        </w:rPr>
        <w:t>?</w:t>
      </w:r>
    </w:p>
    <w:p w:rsidR="00405575" w:rsidRPr="00315065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072E2">
        <w:rPr>
          <w:rFonts w:ascii="Times New Roman" w:hAnsi="Times New Roman"/>
          <w:color w:val="FF0000"/>
          <w:sz w:val="28"/>
          <w:szCs w:val="28"/>
        </w:rPr>
        <w:t>$</w:t>
      </w:r>
      <w:r w:rsidRPr="005072E2">
        <w:rPr>
          <w:rFonts w:ascii="Times New Roman" w:hAnsi="Times New Roman"/>
          <w:color w:val="FF0000"/>
          <w:sz w:val="28"/>
          <w:szCs w:val="28"/>
          <w:lang w:val="en-US"/>
        </w:rPr>
        <w:t>A</w:t>
      </w:r>
      <w:r w:rsidRPr="00431D5B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315065">
        <w:rPr>
          <w:rFonts w:ascii="Times New Roman" w:hAnsi="Times New Roman"/>
          <w:sz w:val="28"/>
          <w:szCs w:val="28"/>
        </w:rPr>
        <w:t>эндоэкология</w:t>
      </w:r>
      <w:proofErr w:type="spellEnd"/>
      <w:r w:rsidRPr="00431D5B">
        <w:rPr>
          <w:rFonts w:ascii="Times New Roman" w:hAnsi="Times New Roman"/>
          <w:sz w:val="28"/>
          <w:szCs w:val="28"/>
        </w:rPr>
        <w:t>;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Назовите крупнейшие ледники Таджикистана: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072E2">
        <w:rPr>
          <w:rFonts w:ascii="Times New Roman" w:hAnsi="Times New Roman"/>
          <w:color w:val="FF0000"/>
          <w:sz w:val="28"/>
          <w:szCs w:val="28"/>
        </w:rPr>
        <w:t>$D</w:t>
      </w:r>
      <w:r w:rsidRPr="00431D5B">
        <w:rPr>
          <w:rFonts w:ascii="Times New Roman" w:hAnsi="Times New Roman"/>
          <w:sz w:val="28"/>
          <w:szCs w:val="28"/>
        </w:rPr>
        <w:t xml:space="preserve">) Федченко; </w:t>
      </w:r>
    </w:p>
    <w:p w:rsidR="00405575" w:rsidRDefault="00405575" w:rsidP="00405575">
      <w:r w:rsidRPr="00431D5B">
        <w:rPr>
          <w:rFonts w:ascii="Times New Roman" w:hAnsi="Times New Roman"/>
          <w:sz w:val="28"/>
          <w:szCs w:val="28"/>
        </w:rPr>
        <w:t>На каком организме проходится фотосинтез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072E2">
        <w:rPr>
          <w:rFonts w:ascii="Times New Roman" w:hAnsi="Times New Roman"/>
          <w:color w:val="FF0000"/>
          <w:sz w:val="28"/>
          <w:szCs w:val="28"/>
        </w:rPr>
        <w:t>$C)</w:t>
      </w:r>
      <w:r w:rsidRPr="00431D5B">
        <w:rPr>
          <w:rFonts w:ascii="Times New Roman" w:hAnsi="Times New Roman"/>
          <w:sz w:val="28"/>
          <w:szCs w:val="28"/>
        </w:rPr>
        <w:t xml:space="preserve"> растение; </w:t>
      </w:r>
    </w:p>
    <w:p w:rsidR="00405575" w:rsidRDefault="00405575" w:rsidP="00405575">
      <w:r w:rsidRPr="00431D5B">
        <w:rPr>
          <w:rFonts w:ascii="Times New Roman" w:eastAsia="Times New Roman" w:hAnsi="Times New Roman"/>
          <w:bCs/>
          <w:sz w:val="28"/>
          <w:szCs w:val="28"/>
          <w:lang w:eastAsia="ru-RU"/>
        </w:rPr>
        <w:t>Назовите причины возникновения кислотных дождей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5377A">
        <w:rPr>
          <w:rFonts w:ascii="Times New Roman" w:hAnsi="Times New Roman"/>
          <w:color w:val="FF0000"/>
          <w:sz w:val="28"/>
          <w:szCs w:val="28"/>
        </w:rPr>
        <w:t>$C)</w:t>
      </w:r>
      <w:r w:rsidRPr="00431D5B">
        <w:rPr>
          <w:rFonts w:ascii="Times New Roman" w:hAnsi="Times New Roman"/>
          <w:sz w:val="28"/>
          <w:szCs w:val="28"/>
        </w:rPr>
        <w:t xml:space="preserve"> окислы серы; </w:t>
      </w:r>
    </w:p>
    <w:p w:rsidR="00B836E0" w:rsidRPr="00A73BD3" w:rsidRDefault="00A73BD3" w:rsidP="004D645B">
      <w:pPr>
        <w:rPr>
          <w:color w:val="00B0F0"/>
        </w:rPr>
      </w:pPr>
      <w:r>
        <w:rPr>
          <w:color w:val="00B0F0"/>
        </w:rPr>
        <w:t>О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Основные типы адаптации</w:t>
      </w:r>
      <w:r>
        <w:rPr>
          <w:rFonts w:ascii="Times New Roman" w:hAnsi="Times New Roman"/>
          <w:sz w:val="28"/>
          <w:szCs w:val="28"/>
        </w:rPr>
        <w:t xml:space="preserve"> это?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5B9F">
        <w:rPr>
          <w:rFonts w:ascii="Times New Roman" w:hAnsi="Times New Roman"/>
          <w:color w:val="FF0000"/>
          <w:sz w:val="28"/>
          <w:szCs w:val="28"/>
        </w:rPr>
        <w:t>$A)</w:t>
      </w:r>
      <w:r w:rsidRPr="00431D5B">
        <w:rPr>
          <w:rFonts w:ascii="Times New Roman" w:hAnsi="Times New Roman"/>
          <w:sz w:val="28"/>
          <w:szCs w:val="28"/>
        </w:rPr>
        <w:t xml:space="preserve"> Морфологические, физиологические, </w:t>
      </w:r>
      <w:proofErr w:type="spellStart"/>
      <w:r w:rsidRPr="00431D5B">
        <w:rPr>
          <w:rFonts w:ascii="Times New Roman" w:hAnsi="Times New Roman"/>
          <w:sz w:val="28"/>
          <w:szCs w:val="28"/>
        </w:rPr>
        <w:t>эталогические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; 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lastRenderedPageBreak/>
        <w:t>Основные характерные особенности наземных экосистем?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40CB8">
        <w:rPr>
          <w:rFonts w:ascii="Times New Roman" w:hAnsi="Times New Roman"/>
          <w:color w:val="FF0000"/>
          <w:sz w:val="28"/>
          <w:szCs w:val="28"/>
        </w:rPr>
        <w:t>$E)</w:t>
      </w:r>
      <w:r w:rsidRPr="00431D5B">
        <w:rPr>
          <w:rFonts w:ascii="Times New Roman" w:hAnsi="Times New Roman"/>
          <w:sz w:val="28"/>
          <w:szCs w:val="28"/>
        </w:rPr>
        <w:t xml:space="preserve"> Климат, растительность, животный мир, почвы;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«Озоновая дыра» - это?</w:t>
      </w:r>
    </w:p>
    <w:p w:rsidR="00BD06F8" w:rsidRPr="00431D5B" w:rsidRDefault="00BD06F8" w:rsidP="00BD06F8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D4897">
        <w:rPr>
          <w:rFonts w:ascii="Times New Roman" w:hAnsi="Times New Roman"/>
          <w:color w:val="FF0000"/>
          <w:sz w:val="28"/>
          <w:szCs w:val="28"/>
        </w:rPr>
        <w:t>$A)</w:t>
      </w:r>
      <w:r w:rsidRPr="00431D5B">
        <w:rPr>
          <w:rFonts w:ascii="Times New Roman" w:hAnsi="Times New Roman"/>
          <w:sz w:val="28"/>
          <w:szCs w:val="28"/>
        </w:rPr>
        <w:t xml:space="preserve"> Значительное пространство в биосфере, до 40% озона;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Одним из свойств живых организмов биосферы является их способность?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072E2">
        <w:rPr>
          <w:rFonts w:ascii="Times New Roman" w:hAnsi="Times New Roman"/>
          <w:color w:val="FF0000"/>
          <w:sz w:val="28"/>
          <w:szCs w:val="28"/>
        </w:rPr>
        <w:t>$C)</w:t>
      </w:r>
      <w:r w:rsidRPr="00431D5B">
        <w:rPr>
          <w:rFonts w:ascii="Times New Roman" w:hAnsi="Times New Roman"/>
          <w:sz w:val="28"/>
          <w:szCs w:val="28"/>
        </w:rPr>
        <w:t xml:space="preserve"> к аккумулированию различных элементов;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31D5B">
        <w:rPr>
          <w:rFonts w:ascii="Times New Roman" w:eastAsia="Times New Roman" w:hAnsi="Times New Roman"/>
          <w:bCs/>
          <w:sz w:val="28"/>
          <w:szCs w:val="28"/>
          <w:lang w:eastAsia="ru-RU"/>
        </w:rPr>
        <w:t>Основной источник кислорода в атмосферу</w:t>
      </w:r>
      <w:r w:rsidRPr="00431D5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?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31D5B">
        <w:rPr>
          <w:rFonts w:ascii="Times New Roman" w:eastAsia="Times New Roman" w:hAnsi="Times New Roman"/>
          <w:bCs/>
          <w:color w:val="C00000"/>
          <w:sz w:val="28"/>
          <w:szCs w:val="28"/>
          <w:lang w:eastAsia="ru-RU"/>
        </w:rPr>
        <w:t>$D)</w:t>
      </w:r>
      <w:r w:rsidRPr="00431D5B">
        <w:rPr>
          <w:rFonts w:ascii="Times New Roman" w:eastAsia="Times New Roman" w:hAnsi="Times New Roman"/>
          <w:sz w:val="28"/>
          <w:szCs w:val="28"/>
          <w:lang w:eastAsia="ru-RU"/>
        </w:rPr>
        <w:t xml:space="preserve"> Растения;  </w:t>
      </w:r>
    </w:p>
    <w:p w:rsidR="004D645B" w:rsidRPr="00A73BD3" w:rsidRDefault="00A73BD3" w:rsidP="004D645B">
      <w:pPr>
        <w:rPr>
          <w:rFonts w:ascii="Times New Roman" w:hAnsi="Times New Roman"/>
          <w:color w:val="00B0F0"/>
          <w:sz w:val="28"/>
          <w:szCs w:val="28"/>
        </w:rPr>
      </w:pPr>
      <w:proofErr w:type="gramStart"/>
      <w:r>
        <w:rPr>
          <w:rFonts w:ascii="Times New Roman" w:hAnsi="Times New Roman"/>
          <w:color w:val="00B0F0"/>
          <w:sz w:val="28"/>
          <w:szCs w:val="28"/>
        </w:rPr>
        <w:t>П</w:t>
      </w:r>
      <w:proofErr w:type="gramEnd"/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Предметом изучения геоэкологии?</w:t>
      </w:r>
    </w:p>
    <w:p w:rsidR="004D645B" w:rsidRDefault="004D645B" w:rsidP="004D645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F4">
        <w:rPr>
          <w:rFonts w:ascii="Times New Roman" w:hAnsi="Times New Roman"/>
          <w:color w:val="FF0000"/>
          <w:sz w:val="28"/>
          <w:szCs w:val="28"/>
        </w:rPr>
        <w:t>$D)</w:t>
      </w:r>
      <w:r w:rsidRPr="00431D5B">
        <w:rPr>
          <w:rFonts w:ascii="Times New Roman" w:hAnsi="Times New Roman"/>
          <w:sz w:val="28"/>
          <w:szCs w:val="28"/>
        </w:rPr>
        <w:t xml:space="preserve"> Экосистемы, биогеоценозы, биосфера;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Почвообразовательные факторы?</w:t>
      </w:r>
    </w:p>
    <w:p w:rsidR="004D645B" w:rsidRPr="00431D5B" w:rsidRDefault="004D645B" w:rsidP="004D645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D13DE">
        <w:rPr>
          <w:rFonts w:ascii="Times New Roman" w:hAnsi="Times New Roman"/>
          <w:color w:val="FF0000"/>
          <w:sz w:val="28"/>
          <w:szCs w:val="28"/>
        </w:rPr>
        <w:t>$E)</w:t>
      </w:r>
      <w:r w:rsidRPr="00431D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Горная </w:t>
      </w:r>
      <w:r w:rsidRPr="00431D5B">
        <w:rPr>
          <w:rFonts w:ascii="Times New Roman" w:hAnsi="Times New Roman"/>
          <w:sz w:val="28"/>
          <w:szCs w:val="28"/>
        </w:rPr>
        <w:t>пород</w:t>
      </w:r>
      <w:r>
        <w:rPr>
          <w:rFonts w:ascii="Times New Roman" w:hAnsi="Times New Roman"/>
          <w:sz w:val="28"/>
          <w:szCs w:val="28"/>
        </w:rPr>
        <w:t>а</w:t>
      </w:r>
      <w:r w:rsidRPr="00431D5B">
        <w:rPr>
          <w:rFonts w:ascii="Times New Roman" w:hAnsi="Times New Roman"/>
          <w:sz w:val="28"/>
          <w:szCs w:val="28"/>
        </w:rPr>
        <w:t>, рельеф</w:t>
      </w:r>
      <w:r>
        <w:rPr>
          <w:rFonts w:ascii="Times New Roman" w:hAnsi="Times New Roman"/>
          <w:sz w:val="28"/>
          <w:szCs w:val="28"/>
        </w:rPr>
        <w:t>, к</w:t>
      </w:r>
      <w:r w:rsidRPr="00431D5B">
        <w:rPr>
          <w:rFonts w:ascii="Times New Roman" w:hAnsi="Times New Roman"/>
          <w:sz w:val="28"/>
          <w:szCs w:val="28"/>
        </w:rPr>
        <w:t xml:space="preserve">лимат, организмы, </w:t>
      </w:r>
      <w:del w:id="10" w:author="тибби" w:date="2023-05-06T10:33:00Z">
        <w:r w:rsidRPr="00431D5B">
          <w:rPr>
            <w:rFonts w:ascii="Times New Roman" w:hAnsi="Times New Roman"/>
            <w:sz w:val="28"/>
            <w:szCs w:val="28"/>
          </w:rPr>
          <w:delText xml:space="preserve">, </w:delText>
        </w:r>
      </w:del>
      <w:r w:rsidRPr="00431D5B">
        <w:rPr>
          <w:rFonts w:ascii="Times New Roman" w:hAnsi="Times New Roman"/>
          <w:sz w:val="28"/>
          <w:szCs w:val="28"/>
        </w:rPr>
        <w:t>время, деятельности человека;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 Под загрязнением природной среды понимают?</w:t>
      </w:r>
    </w:p>
    <w:p w:rsidR="00B836E0" w:rsidRDefault="004D645B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color w:val="FF0000"/>
          <w:sz w:val="28"/>
          <w:szCs w:val="28"/>
        </w:rPr>
        <w:t>$</w:t>
      </w:r>
      <w:r w:rsidRPr="00431D5B">
        <w:rPr>
          <w:rFonts w:ascii="Times New Roman" w:hAnsi="Times New Roman"/>
          <w:color w:val="FF0000"/>
          <w:sz w:val="28"/>
          <w:szCs w:val="28"/>
          <w:lang w:val="en-US"/>
        </w:rPr>
        <w:t>A</w:t>
      </w:r>
      <w:r w:rsidRPr="00431D5B">
        <w:rPr>
          <w:rFonts w:ascii="Times New Roman" w:hAnsi="Times New Roman"/>
          <w:color w:val="FF0000"/>
          <w:sz w:val="28"/>
          <w:szCs w:val="28"/>
        </w:rPr>
        <w:t>)</w:t>
      </w:r>
      <w:r w:rsidRPr="00431D5B">
        <w:rPr>
          <w:rFonts w:ascii="Times New Roman" w:hAnsi="Times New Roman"/>
          <w:sz w:val="28"/>
          <w:szCs w:val="28"/>
        </w:rPr>
        <w:t xml:space="preserve"> Изменение ее свойств в результате поступления экологически вредных веществ;</w:t>
      </w:r>
      <w:r w:rsidR="00B836E0" w:rsidRPr="00B836E0">
        <w:rPr>
          <w:rFonts w:ascii="Times New Roman" w:hAnsi="Times New Roman"/>
          <w:sz w:val="28"/>
          <w:szCs w:val="28"/>
        </w:rPr>
        <w:t xml:space="preserve"> 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По отношению к температуре выделяют</w:t>
      </w:r>
      <w:r>
        <w:rPr>
          <w:rFonts w:ascii="Times New Roman" w:hAnsi="Times New Roman"/>
          <w:sz w:val="28"/>
          <w:szCs w:val="28"/>
        </w:rPr>
        <w:t>?</w:t>
      </w:r>
    </w:p>
    <w:p w:rsidR="00B836E0" w:rsidRPr="00431D5B" w:rsidRDefault="00B836E0" w:rsidP="00B836E0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5B9F">
        <w:rPr>
          <w:rFonts w:ascii="Times New Roman" w:hAnsi="Times New Roman"/>
          <w:color w:val="FF0000"/>
          <w:sz w:val="28"/>
          <w:szCs w:val="28"/>
        </w:rPr>
        <w:t>$A)</w:t>
      </w:r>
      <w:r w:rsidRPr="00431D5B">
        <w:rPr>
          <w:rFonts w:ascii="Times New Roman" w:hAnsi="Times New Roman"/>
          <w:sz w:val="28"/>
          <w:szCs w:val="28"/>
        </w:rPr>
        <w:t xml:space="preserve"> Пойкилотермные и гомойотермные организмы; </w:t>
      </w:r>
    </w:p>
    <w:p w:rsidR="00BD06F8" w:rsidRDefault="00BD06F8" w:rsidP="00BD06F8">
      <w:r w:rsidRPr="00431D5B">
        <w:rPr>
          <w:rFonts w:ascii="Times New Roman" w:hAnsi="Times New Roman"/>
          <w:sz w:val="28"/>
          <w:szCs w:val="28"/>
        </w:rPr>
        <w:t>Первичная продукция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D4897">
        <w:rPr>
          <w:rFonts w:ascii="Times New Roman" w:hAnsi="Times New Roman"/>
          <w:color w:val="FF0000"/>
          <w:sz w:val="28"/>
          <w:szCs w:val="28"/>
        </w:rPr>
        <w:t>$B)</w:t>
      </w:r>
      <w:r w:rsidRPr="00431D5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431D5B">
        <w:rPr>
          <w:rFonts w:ascii="Times New Roman" w:hAnsi="Times New Roman"/>
          <w:sz w:val="28"/>
          <w:szCs w:val="28"/>
        </w:rPr>
        <w:t>Биомасса</w:t>
      </w:r>
      <w:proofErr w:type="gramEnd"/>
      <w:r w:rsidRPr="00431D5B">
        <w:rPr>
          <w:rFonts w:ascii="Times New Roman" w:hAnsi="Times New Roman"/>
          <w:sz w:val="28"/>
          <w:szCs w:val="28"/>
        </w:rPr>
        <w:t xml:space="preserve"> созданная за единицу времени продуцентами;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Планктоны делятся </w:t>
      </w:r>
      <w:proofErr w:type="gramStart"/>
      <w:r w:rsidRPr="00431D5B">
        <w:rPr>
          <w:rFonts w:ascii="Times New Roman" w:hAnsi="Times New Roman"/>
          <w:sz w:val="28"/>
          <w:szCs w:val="28"/>
        </w:rPr>
        <w:t>на</w:t>
      </w:r>
      <w:proofErr w:type="gramEnd"/>
      <w:r w:rsidRPr="00431D5B">
        <w:rPr>
          <w:rFonts w:ascii="Times New Roman" w:hAnsi="Times New Roman"/>
          <w:sz w:val="28"/>
          <w:szCs w:val="28"/>
        </w:rPr>
        <w:t>?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D4897">
        <w:rPr>
          <w:rFonts w:ascii="Times New Roman" w:hAnsi="Times New Roman"/>
          <w:color w:val="FF0000"/>
          <w:sz w:val="28"/>
          <w:szCs w:val="28"/>
        </w:rPr>
        <w:t>$E)</w:t>
      </w:r>
      <w:r w:rsidRPr="00431D5B">
        <w:rPr>
          <w:rFonts w:ascii="Times New Roman" w:hAnsi="Times New Roman"/>
          <w:sz w:val="28"/>
          <w:szCs w:val="28"/>
        </w:rPr>
        <w:t xml:space="preserve"> Фитопланктон, зоопланктон;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Псаммофиты?</w:t>
      </w:r>
    </w:p>
    <w:p w:rsidR="00BD06F8" w:rsidRDefault="00BD06F8" w:rsidP="00BD06F8">
      <w:r w:rsidRPr="007D4897">
        <w:rPr>
          <w:rFonts w:ascii="Times New Roman" w:hAnsi="Times New Roman"/>
          <w:color w:val="FF0000"/>
          <w:sz w:val="28"/>
          <w:szCs w:val="28"/>
        </w:rPr>
        <w:t>$E)</w:t>
      </w:r>
      <w:r w:rsidRPr="00431D5B">
        <w:rPr>
          <w:rFonts w:ascii="Times New Roman" w:hAnsi="Times New Roman"/>
          <w:sz w:val="28"/>
          <w:szCs w:val="28"/>
        </w:rPr>
        <w:t xml:space="preserve"> Растения песков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Показатели роста популяции?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D4897">
        <w:rPr>
          <w:rFonts w:ascii="Times New Roman" w:hAnsi="Times New Roman"/>
          <w:color w:val="FF0000"/>
          <w:sz w:val="28"/>
          <w:szCs w:val="28"/>
        </w:rPr>
        <w:t>$A)</w:t>
      </w:r>
      <w:r w:rsidRPr="00431D5B">
        <w:rPr>
          <w:rFonts w:ascii="Times New Roman" w:hAnsi="Times New Roman"/>
          <w:sz w:val="28"/>
          <w:szCs w:val="28"/>
        </w:rPr>
        <w:t xml:space="preserve"> Рождаемость, смертность;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Принципы разнообразия А. </w:t>
      </w:r>
      <w:proofErr w:type="spellStart"/>
      <w:r w:rsidRPr="00431D5B">
        <w:rPr>
          <w:rFonts w:ascii="Times New Roman" w:hAnsi="Times New Roman"/>
          <w:sz w:val="28"/>
          <w:szCs w:val="28"/>
        </w:rPr>
        <w:t>Тинемана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 гласит?</w:t>
      </w:r>
    </w:p>
    <w:p w:rsidR="00BD06F8" w:rsidRPr="00431D5B" w:rsidRDefault="00BD06F8" w:rsidP="00BD06F8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369F9">
        <w:rPr>
          <w:rFonts w:ascii="Times New Roman" w:hAnsi="Times New Roman"/>
          <w:color w:val="FF0000"/>
          <w:sz w:val="28"/>
          <w:szCs w:val="28"/>
        </w:rPr>
        <w:t>$B</w:t>
      </w:r>
      <w:r w:rsidRPr="00431D5B">
        <w:rPr>
          <w:rFonts w:ascii="Times New Roman" w:hAnsi="Times New Roman"/>
          <w:sz w:val="28"/>
          <w:szCs w:val="28"/>
        </w:rPr>
        <w:t>) Чем разнообразнее условия биотопа, тем больше видов в биоценозе;</w:t>
      </w:r>
    </w:p>
    <w:p w:rsidR="00BD06F8" w:rsidRDefault="00BD06F8" w:rsidP="00BD06F8">
      <w:r w:rsidRPr="00431D5B">
        <w:rPr>
          <w:rFonts w:ascii="Times New Roman" w:hAnsi="Times New Roman"/>
          <w:sz w:val="28"/>
          <w:szCs w:val="28"/>
        </w:rPr>
        <w:t xml:space="preserve">Принцип исключения </w:t>
      </w:r>
      <w:proofErr w:type="spellStart"/>
      <w:r w:rsidRPr="00431D5B">
        <w:rPr>
          <w:rFonts w:ascii="Times New Roman" w:hAnsi="Times New Roman"/>
          <w:sz w:val="28"/>
          <w:szCs w:val="28"/>
        </w:rPr>
        <w:t>Г.Гаузе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1D5B">
        <w:rPr>
          <w:rFonts w:ascii="Times New Roman" w:hAnsi="Times New Roman"/>
          <w:sz w:val="28"/>
          <w:szCs w:val="28"/>
        </w:rPr>
        <w:t>определя</w:t>
      </w:r>
      <w:proofErr w:type="spellEnd"/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369F9">
        <w:rPr>
          <w:rFonts w:ascii="Times New Roman" w:hAnsi="Times New Roman"/>
          <w:color w:val="FF0000"/>
          <w:sz w:val="28"/>
          <w:szCs w:val="28"/>
        </w:rPr>
        <w:t>$C)</w:t>
      </w:r>
      <w:r w:rsidRPr="00431D5B">
        <w:rPr>
          <w:rFonts w:ascii="Times New Roman" w:hAnsi="Times New Roman"/>
          <w:sz w:val="28"/>
          <w:szCs w:val="28"/>
        </w:rPr>
        <w:t xml:space="preserve"> Два вида на одном пространстве могут жить, если они взаимосвязаны; </w:t>
      </w:r>
    </w:p>
    <w:p w:rsidR="00BD06F8" w:rsidRDefault="00BD06F8" w:rsidP="00BD06F8">
      <w:r w:rsidRPr="00431D5B">
        <w:rPr>
          <w:rFonts w:ascii="Times New Roman" w:hAnsi="Times New Roman"/>
          <w:sz w:val="28"/>
          <w:szCs w:val="28"/>
        </w:rPr>
        <w:t>Пресноводные экосистемы</w:t>
      </w:r>
    </w:p>
    <w:p w:rsidR="00BD06F8" w:rsidRDefault="00BD06F8" w:rsidP="00BD06F8">
      <w:r w:rsidRPr="00D369F9">
        <w:rPr>
          <w:rFonts w:ascii="Times New Roman" w:hAnsi="Times New Roman"/>
          <w:color w:val="FF0000"/>
          <w:sz w:val="28"/>
          <w:szCs w:val="28"/>
        </w:rPr>
        <w:t>$C</w:t>
      </w:r>
      <w:r w:rsidRPr="00D369F9">
        <w:rPr>
          <w:rFonts w:ascii="Times New Roman" w:hAnsi="Times New Roman"/>
          <w:color w:val="000000" w:themeColor="text1"/>
          <w:sz w:val="28"/>
          <w:szCs w:val="28"/>
        </w:rPr>
        <w:t xml:space="preserve">) </w:t>
      </w:r>
      <w:proofErr w:type="spellStart"/>
      <w:r w:rsidRPr="00D369F9">
        <w:rPr>
          <w:rFonts w:ascii="Times New Roman" w:hAnsi="Times New Roman"/>
          <w:color w:val="000000" w:themeColor="text1"/>
          <w:sz w:val="28"/>
          <w:szCs w:val="28"/>
        </w:rPr>
        <w:t>Лотические</w:t>
      </w:r>
      <w:proofErr w:type="spellEnd"/>
      <w:r w:rsidRPr="00D369F9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D369F9">
        <w:rPr>
          <w:rFonts w:ascii="Times New Roman" w:hAnsi="Times New Roman"/>
          <w:color w:val="000000" w:themeColor="text1"/>
          <w:sz w:val="28"/>
          <w:szCs w:val="28"/>
        </w:rPr>
        <w:t>забологенные</w:t>
      </w:r>
      <w:proofErr w:type="spellEnd"/>
      <w:r w:rsidRPr="00D369F9">
        <w:rPr>
          <w:rFonts w:ascii="Times New Roman" w:hAnsi="Times New Roman"/>
          <w:color w:val="000000" w:themeColor="text1"/>
          <w:sz w:val="28"/>
          <w:szCs w:val="28"/>
        </w:rPr>
        <w:t>, пруды;</w:t>
      </w:r>
      <w:r w:rsidRPr="00D369F9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431D5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По происхождению природные ресурсы делятся </w:t>
      </w:r>
      <w:proofErr w:type="gramStart"/>
      <w:r w:rsidRPr="00431D5B">
        <w:rPr>
          <w:rFonts w:ascii="Times New Roman" w:hAnsi="Times New Roman"/>
          <w:color w:val="000000"/>
          <w:sz w:val="28"/>
          <w:szCs w:val="28"/>
          <w:lang w:eastAsia="ru-RU"/>
        </w:rPr>
        <w:t>на</w:t>
      </w:r>
      <w:proofErr w:type="gramEnd"/>
      <w:r w:rsidRPr="00431D5B">
        <w:rPr>
          <w:rFonts w:ascii="Times New Roman" w:hAnsi="Times New Roman"/>
          <w:color w:val="000000"/>
          <w:sz w:val="28"/>
          <w:szCs w:val="28"/>
          <w:lang w:eastAsia="ru-RU"/>
        </w:rPr>
        <w:t>?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5377A">
        <w:rPr>
          <w:rFonts w:ascii="Times New Roman" w:hAnsi="Times New Roman"/>
          <w:color w:val="FF0000"/>
          <w:sz w:val="28"/>
          <w:szCs w:val="28"/>
          <w:lang w:eastAsia="ru-RU"/>
        </w:rPr>
        <w:t>$C)</w:t>
      </w:r>
      <w:r w:rsidRPr="00431D5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органические и минеральные;</w:t>
      </w:r>
    </w:p>
    <w:p w:rsidR="00405575" w:rsidRDefault="00405575" w:rsidP="00405575">
      <w:r w:rsidRPr="00431D5B">
        <w:rPr>
          <w:rFonts w:ascii="Times New Roman" w:eastAsia="Times New Roman" w:hAnsi="Times New Roman"/>
          <w:bCs/>
          <w:sz w:val="28"/>
          <w:szCs w:val="28"/>
          <w:lang w:eastAsia="ru-RU"/>
        </w:rPr>
        <w:t>Причина возникновения озоновых дыр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31D5B">
        <w:rPr>
          <w:rFonts w:ascii="Times New Roman" w:eastAsia="Times New Roman" w:hAnsi="Times New Roman"/>
          <w:bCs/>
          <w:color w:val="C00000"/>
          <w:sz w:val="28"/>
          <w:szCs w:val="28"/>
          <w:lang w:eastAsia="ru-RU"/>
        </w:rPr>
        <w:t>$C</w:t>
      </w:r>
      <w:r w:rsidRPr="00431D5B">
        <w:rPr>
          <w:rFonts w:ascii="Times New Roman" w:eastAsia="Times New Roman" w:hAnsi="Times New Roman"/>
          <w:bCs/>
          <w:sz w:val="28"/>
          <w:szCs w:val="28"/>
          <w:lang w:eastAsia="ru-RU"/>
        </w:rPr>
        <w:t>)</w:t>
      </w:r>
      <w:r w:rsidRPr="00431D5B">
        <w:rPr>
          <w:rFonts w:ascii="Times New Roman" w:eastAsia="Times New Roman" w:hAnsi="Times New Roman"/>
          <w:sz w:val="28"/>
          <w:szCs w:val="28"/>
          <w:lang w:eastAsia="ru-RU"/>
        </w:rPr>
        <w:t xml:space="preserve"> Увеличение выбросов фреонов в атмосферу; </w:t>
      </w:r>
    </w:p>
    <w:p w:rsidR="00B836E0" w:rsidRPr="00A73BD3" w:rsidRDefault="00A73BD3" w:rsidP="00B836E0">
      <w:pPr>
        <w:spacing w:after="0" w:line="240" w:lineRule="auto"/>
        <w:jc w:val="both"/>
        <w:rPr>
          <w:rFonts w:ascii="Times New Roman" w:hAnsi="Times New Roman"/>
          <w:color w:val="00B0F0"/>
          <w:sz w:val="28"/>
          <w:szCs w:val="28"/>
        </w:rPr>
      </w:pPr>
      <w:proofErr w:type="gramStart"/>
      <w:r>
        <w:rPr>
          <w:rFonts w:ascii="Times New Roman" w:hAnsi="Times New Roman"/>
          <w:color w:val="00B0F0"/>
          <w:sz w:val="28"/>
          <w:szCs w:val="28"/>
        </w:rPr>
        <w:t>Р</w:t>
      </w:r>
      <w:proofErr w:type="gramEnd"/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Растения по отношению к воде распадаются на группы</w:t>
      </w:r>
      <w:r>
        <w:rPr>
          <w:rFonts w:ascii="Times New Roman" w:hAnsi="Times New Roman"/>
          <w:sz w:val="28"/>
          <w:szCs w:val="28"/>
        </w:rPr>
        <w:t>?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5B9F">
        <w:rPr>
          <w:rFonts w:ascii="Times New Roman" w:hAnsi="Times New Roman"/>
          <w:color w:val="FF0000"/>
          <w:sz w:val="28"/>
          <w:szCs w:val="28"/>
        </w:rPr>
        <w:t>$A)</w:t>
      </w:r>
      <w:r w:rsidRPr="00431D5B">
        <w:rPr>
          <w:rFonts w:ascii="Times New Roman" w:hAnsi="Times New Roman"/>
          <w:sz w:val="28"/>
          <w:szCs w:val="28"/>
        </w:rPr>
        <w:t xml:space="preserve"> </w:t>
      </w:r>
      <w:r w:rsidRPr="00431D5B">
        <w:rPr>
          <w:rFonts w:ascii="Times New Roman" w:hAnsi="Times New Roman"/>
          <w:bCs/>
          <w:sz w:val="28"/>
          <w:szCs w:val="28"/>
        </w:rPr>
        <w:t>Гидатофиты, гидрофиты</w:t>
      </w:r>
      <w:r w:rsidRPr="00431D5B">
        <w:rPr>
          <w:rFonts w:ascii="Times New Roman" w:hAnsi="Times New Roman"/>
          <w:b/>
          <w:bCs/>
          <w:sz w:val="28"/>
          <w:szCs w:val="28"/>
        </w:rPr>
        <w:t>, г</w:t>
      </w:r>
      <w:r>
        <w:rPr>
          <w:rFonts w:ascii="Times New Roman" w:hAnsi="Times New Roman"/>
          <w:sz w:val="28"/>
          <w:szCs w:val="28"/>
        </w:rPr>
        <w:t>игрофиты, мезофиты</w:t>
      </w:r>
      <w:r w:rsidRPr="00431D5B">
        <w:rPr>
          <w:rFonts w:ascii="Times New Roman" w:hAnsi="Times New Roman"/>
          <w:sz w:val="28"/>
          <w:szCs w:val="28"/>
        </w:rPr>
        <w:t xml:space="preserve">; </w:t>
      </w:r>
    </w:p>
    <w:p w:rsidR="00B836E0" w:rsidRDefault="00B836E0" w:rsidP="00B836E0">
      <w:r w:rsidRPr="00431D5B">
        <w:rPr>
          <w:rFonts w:ascii="Times New Roman" w:hAnsi="Times New Roman"/>
          <w:sz w:val="28"/>
          <w:szCs w:val="28"/>
        </w:rPr>
        <w:t xml:space="preserve">Растения </w:t>
      </w:r>
      <w:proofErr w:type="gramStart"/>
      <w:r w:rsidRPr="00431D5B">
        <w:rPr>
          <w:rFonts w:ascii="Times New Roman" w:hAnsi="Times New Roman"/>
          <w:sz w:val="28"/>
          <w:szCs w:val="28"/>
        </w:rPr>
        <w:t>засоленных</w:t>
      </w:r>
      <w:proofErr w:type="gramEnd"/>
      <w:r w:rsidRPr="00431D5B">
        <w:rPr>
          <w:rFonts w:ascii="Times New Roman" w:hAnsi="Times New Roman"/>
          <w:sz w:val="28"/>
          <w:szCs w:val="28"/>
        </w:rPr>
        <w:t xml:space="preserve"> почвы, называются</w:t>
      </w:r>
      <w:r>
        <w:rPr>
          <w:rFonts w:ascii="Times New Roman" w:hAnsi="Times New Roman"/>
          <w:sz w:val="28"/>
          <w:szCs w:val="28"/>
        </w:rPr>
        <w:t>?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5B9F">
        <w:rPr>
          <w:rFonts w:ascii="Times New Roman" w:hAnsi="Times New Roman"/>
          <w:color w:val="FF0000"/>
          <w:sz w:val="28"/>
          <w:szCs w:val="28"/>
        </w:rPr>
        <w:lastRenderedPageBreak/>
        <w:t>$E)</w:t>
      </w:r>
      <w:r w:rsidRPr="00431D5B">
        <w:rPr>
          <w:rFonts w:ascii="Times New Roman" w:hAnsi="Times New Roman"/>
          <w:sz w:val="28"/>
          <w:szCs w:val="28"/>
        </w:rPr>
        <w:t xml:space="preserve"> Галофиты;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Растения песков, называются</w:t>
      </w:r>
      <w:r>
        <w:rPr>
          <w:rFonts w:ascii="Times New Roman" w:hAnsi="Times New Roman"/>
          <w:sz w:val="28"/>
          <w:szCs w:val="28"/>
        </w:rPr>
        <w:t>?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5B9F">
        <w:rPr>
          <w:rFonts w:ascii="Times New Roman" w:hAnsi="Times New Roman"/>
          <w:color w:val="FF0000"/>
          <w:sz w:val="28"/>
          <w:szCs w:val="28"/>
        </w:rPr>
        <w:t>$C)</w:t>
      </w:r>
      <w:r w:rsidRPr="00431D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1D5B">
        <w:rPr>
          <w:rFonts w:ascii="Times New Roman" w:hAnsi="Times New Roman"/>
          <w:sz w:val="28"/>
          <w:szCs w:val="28"/>
        </w:rPr>
        <w:t>Псеамофиты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;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Разнообразные формы влияния одних организмов на жизнедеятельность других, к каким факторам относятся?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878FA">
        <w:rPr>
          <w:rFonts w:ascii="Times New Roman" w:hAnsi="Times New Roman"/>
          <w:color w:val="FF0000"/>
          <w:sz w:val="28"/>
          <w:szCs w:val="28"/>
        </w:rPr>
        <w:t>$B)</w:t>
      </w:r>
      <w:r w:rsidRPr="00431D5B">
        <w:rPr>
          <w:rFonts w:ascii="Times New Roman" w:hAnsi="Times New Roman"/>
          <w:sz w:val="28"/>
          <w:szCs w:val="28"/>
        </w:rPr>
        <w:t xml:space="preserve"> биотические; 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431D5B">
        <w:rPr>
          <w:rFonts w:ascii="Times New Roman" w:hAnsi="Times New Roman"/>
          <w:bCs/>
          <w:sz w:val="28"/>
          <w:szCs w:val="28"/>
        </w:rPr>
        <w:t>Региональные проблемы существую?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646AC">
        <w:rPr>
          <w:rFonts w:ascii="Times New Roman" w:hAnsi="Times New Roman"/>
          <w:color w:val="FF0000"/>
          <w:sz w:val="28"/>
          <w:szCs w:val="28"/>
        </w:rPr>
        <w:t>$</w:t>
      </w:r>
      <w:r w:rsidRPr="006646AC">
        <w:rPr>
          <w:rFonts w:ascii="Times New Roman" w:hAnsi="Times New Roman"/>
          <w:color w:val="FF0000"/>
          <w:sz w:val="28"/>
          <w:szCs w:val="28"/>
          <w:lang w:val="en-US"/>
        </w:rPr>
        <w:t>A</w:t>
      </w:r>
      <w:r w:rsidRPr="006646AC">
        <w:rPr>
          <w:rFonts w:ascii="Times New Roman" w:hAnsi="Times New Roman"/>
          <w:color w:val="FF0000"/>
          <w:sz w:val="28"/>
          <w:szCs w:val="28"/>
        </w:rPr>
        <w:t>)</w:t>
      </w:r>
      <w:r w:rsidRPr="00431D5B">
        <w:rPr>
          <w:rFonts w:ascii="Times New Roman" w:hAnsi="Times New Roman"/>
          <w:sz w:val="28"/>
          <w:szCs w:val="28"/>
        </w:rPr>
        <w:t xml:space="preserve"> на поверхности суши отдельных регионов; </w:t>
      </w:r>
    </w:p>
    <w:p w:rsidR="00B836E0" w:rsidRPr="00A73BD3" w:rsidRDefault="00A73BD3" w:rsidP="00B836E0">
      <w:pPr>
        <w:spacing w:after="0" w:line="240" w:lineRule="auto"/>
        <w:jc w:val="both"/>
        <w:rPr>
          <w:rFonts w:ascii="Times New Roman" w:hAnsi="Times New Roman"/>
          <w:color w:val="00B0F0"/>
          <w:sz w:val="28"/>
          <w:szCs w:val="28"/>
        </w:rPr>
      </w:pPr>
      <w:r>
        <w:rPr>
          <w:rFonts w:ascii="Times New Roman" w:hAnsi="Times New Roman"/>
          <w:color w:val="00B0F0"/>
          <w:sz w:val="28"/>
          <w:szCs w:val="28"/>
        </w:rPr>
        <w:t>С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Суммарное уравнение фотосинтеза: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C607B0" wp14:editId="3D21E0BA">
                <wp:simplePos x="0" y="0"/>
                <wp:positionH relativeFrom="column">
                  <wp:posOffset>1080135</wp:posOffset>
                </wp:positionH>
                <wp:positionV relativeFrom="paragraph">
                  <wp:posOffset>160020</wp:posOffset>
                </wp:positionV>
                <wp:extent cx="1169670" cy="5080"/>
                <wp:effectExtent l="0" t="76200" r="30480" b="9017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69670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12.6pt" to="177.1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">
                <v:stroke endarrow="block"/>
              </v:line>
            </w:pict>
          </mc:Fallback>
        </mc:AlternateContent>
      </w:r>
      <w:r w:rsidRPr="008D5B9F">
        <w:rPr>
          <w:rFonts w:ascii="Times New Roman" w:hAnsi="Times New Roman"/>
          <w:color w:val="FF0000"/>
          <w:sz w:val="28"/>
          <w:szCs w:val="28"/>
        </w:rPr>
        <w:t>$</w:t>
      </w:r>
      <w:r w:rsidRPr="008D5B9F">
        <w:rPr>
          <w:rFonts w:ascii="Times New Roman" w:hAnsi="Times New Roman"/>
          <w:color w:val="FF0000"/>
          <w:sz w:val="28"/>
          <w:szCs w:val="28"/>
          <w:lang w:val="en-US"/>
        </w:rPr>
        <w:t>A</w:t>
      </w:r>
      <w:r w:rsidRPr="008D5B9F">
        <w:rPr>
          <w:rFonts w:ascii="Times New Roman" w:hAnsi="Times New Roman"/>
          <w:color w:val="FF0000"/>
          <w:sz w:val="28"/>
          <w:szCs w:val="28"/>
        </w:rPr>
        <w:t>)</w:t>
      </w:r>
      <w:r w:rsidRPr="00431D5B">
        <w:rPr>
          <w:rFonts w:ascii="Times New Roman" w:hAnsi="Times New Roman"/>
          <w:sz w:val="28"/>
          <w:szCs w:val="28"/>
        </w:rPr>
        <w:t xml:space="preserve"> 6СО</w:t>
      </w:r>
      <w:r w:rsidRPr="00431D5B">
        <w:rPr>
          <w:rFonts w:ascii="Times New Roman" w:hAnsi="Times New Roman"/>
          <w:sz w:val="28"/>
          <w:szCs w:val="28"/>
          <w:vertAlign w:val="subscript"/>
        </w:rPr>
        <w:t>2</w:t>
      </w:r>
      <w:r w:rsidRPr="00431D5B">
        <w:rPr>
          <w:rFonts w:ascii="Times New Roman" w:hAnsi="Times New Roman"/>
          <w:sz w:val="28"/>
          <w:szCs w:val="28"/>
        </w:rPr>
        <w:t>+6Н</w:t>
      </w:r>
      <w:r w:rsidRPr="00431D5B">
        <w:rPr>
          <w:rFonts w:ascii="Times New Roman" w:hAnsi="Times New Roman"/>
          <w:sz w:val="28"/>
          <w:szCs w:val="28"/>
          <w:vertAlign w:val="subscript"/>
        </w:rPr>
        <w:t>2</w:t>
      </w:r>
      <w:r w:rsidRPr="00431D5B">
        <w:rPr>
          <w:rFonts w:ascii="Times New Roman" w:hAnsi="Times New Roman"/>
          <w:sz w:val="28"/>
          <w:szCs w:val="28"/>
        </w:rPr>
        <w:t xml:space="preserve">О             </w:t>
      </w:r>
      <w:proofErr w:type="spellStart"/>
      <w:r w:rsidRPr="00431D5B">
        <w:rPr>
          <w:rFonts w:ascii="Times New Roman" w:hAnsi="Times New Roman"/>
          <w:sz w:val="28"/>
          <w:szCs w:val="28"/>
          <w:lang w:val="en-US"/>
        </w:rPr>
        <w:t>hv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          С</w:t>
      </w:r>
      <w:r w:rsidRPr="00431D5B">
        <w:rPr>
          <w:rFonts w:ascii="Times New Roman" w:hAnsi="Times New Roman"/>
          <w:sz w:val="28"/>
          <w:szCs w:val="28"/>
          <w:vertAlign w:val="subscript"/>
        </w:rPr>
        <w:t>6</w:t>
      </w:r>
      <w:r w:rsidRPr="00431D5B">
        <w:rPr>
          <w:rFonts w:ascii="Times New Roman" w:hAnsi="Times New Roman"/>
          <w:sz w:val="28"/>
          <w:szCs w:val="28"/>
        </w:rPr>
        <w:t>Н</w:t>
      </w:r>
      <w:r w:rsidRPr="00431D5B">
        <w:rPr>
          <w:rFonts w:ascii="Times New Roman" w:hAnsi="Times New Roman"/>
          <w:sz w:val="28"/>
          <w:szCs w:val="28"/>
          <w:vertAlign w:val="subscript"/>
        </w:rPr>
        <w:t>12</w:t>
      </w:r>
      <w:r w:rsidRPr="00431D5B">
        <w:rPr>
          <w:rFonts w:ascii="Times New Roman" w:hAnsi="Times New Roman"/>
          <w:sz w:val="28"/>
          <w:szCs w:val="28"/>
        </w:rPr>
        <w:t>О</w:t>
      </w:r>
      <w:r w:rsidRPr="00431D5B">
        <w:rPr>
          <w:rFonts w:ascii="Times New Roman" w:hAnsi="Times New Roman"/>
          <w:sz w:val="28"/>
          <w:szCs w:val="28"/>
          <w:vertAlign w:val="subscript"/>
        </w:rPr>
        <w:t>6</w:t>
      </w:r>
      <w:r w:rsidRPr="00431D5B">
        <w:rPr>
          <w:rFonts w:ascii="Times New Roman" w:hAnsi="Times New Roman"/>
          <w:sz w:val="28"/>
          <w:szCs w:val="28"/>
        </w:rPr>
        <w:t>+6О</w:t>
      </w:r>
      <w:r w:rsidRPr="00431D5B">
        <w:rPr>
          <w:rFonts w:ascii="Times New Roman" w:hAnsi="Times New Roman"/>
          <w:sz w:val="28"/>
          <w:szCs w:val="28"/>
          <w:vertAlign w:val="subscript"/>
        </w:rPr>
        <w:t>2</w:t>
      </w:r>
      <w:r w:rsidRPr="00431D5B">
        <w:rPr>
          <w:rFonts w:ascii="Times New Roman" w:hAnsi="Times New Roman"/>
          <w:sz w:val="28"/>
          <w:szCs w:val="28"/>
        </w:rPr>
        <w:t xml:space="preserve">   + АТФ;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Среды обитания организмов: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5B9F">
        <w:rPr>
          <w:rFonts w:ascii="Times New Roman" w:hAnsi="Times New Roman"/>
          <w:color w:val="FF0000"/>
          <w:sz w:val="28"/>
          <w:szCs w:val="28"/>
        </w:rPr>
        <w:t>$C)</w:t>
      </w:r>
      <w:r w:rsidRPr="00431D5B">
        <w:rPr>
          <w:rFonts w:ascii="Times New Roman" w:hAnsi="Times New Roman"/>
          <w:sz w:val="28"/>
          <w:szCs w:val="28"/>
        </w:rPr>
        <w:t xml:space="preserve"> Водная, наземно-воздушная, почвенная и </w:t>
      </w:r>
      <w:proofErr w:type="spellStart"/>
      <w:r w:rsidRPr="00431D5B">
        <w:rPr>
          <w:rFonts w:ascii="Times New Roman" w:hAnsi="Times New Roman"/>
          <w:sz w:val="28"/>
          <w:szCs w:val="28"/>
        </w:rPr>
        <w:t>межорганизменная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; 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Стенобионтные организмы, какие они?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5B9F">
        <w:rPr>
          <w:rFonts w:ascii="Times New Roman" w:hAnsi="Times New Roman"/>
          <w:color w:val="FF0000"/>
          <w:sz w:val="28"/>
          <w:szCs w:val="28"/>
        </w:rPr>
        <w:t>$C)</w:t>
      </w:r>
      <w:r w:rsidRPr="00431D5B">
        <w:rPr>
          <w:rFonts w:ascii="Times New Roman" w:hAnsi="Times New Roman"/>
          <w:sz w:val="28"/>
          <w:szCs w:val="28"/>
        </w:rPr>
        <w:t xml:space="preserve"> Виды с узкой зоной толерантности; 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Свет для животных, это</w:t>
      </w:r>
      <w:r>
        <w:rPr>
          <w:rFonts w:ascii="Times New Roman" w:hAnsi="Times New Roman"/>
          <w:sz w:val="28"/>
          <w:szCs w:val="28"/>
        </w:rPr>
        <w:t>?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5B9F">
        <w:rPr>
          <w:rFonts w:ascii="Times New Roman" w:hAnsi="Times New Roman"/>
          <w:color w:val="FF0000"/>
          <w:sz w:val="28"/>
          <w:szCs w:val="28"/>
        </w:rPr>
        <w:t>$C)</w:t>
      </w:r>
      <w:r w:rsidRPr="00431D5B">
        <w:rPr>
          <w:rFonts w:ascii="Times New Roman" w:hAnsi="Times New Roman"/>
          <w:sz w:val="28"/>
          <w:szCs w:val="28"/>
        </w:rPr>
        <w:t xml:space="preserve"> Условия ориентации; 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Статические показатели популяции?</w:t>
      </w:r>
    </w:p>
    <w:p w:rsidR="00FE4D9D" w:rsidRDefault="00FE4D9D" w:rsidP="00FE4D9D">
      <w:r w:rsidRPr="00DF5BE8">
        <w:rPr>
          <w:rFonts w:ascii="Times New Roman" w:hAnsi="Times New Roman"/>
          <w:color w:val="FF0000"/>
          <w:sz w:val="28"/>
          <w:szCs w:val="28"/>
        </w:rPr>
        <w:t>$B)</w:t>
      </w:r>
      <w:r w:rsidRPr="00431D5B">
        <w:rPr>
          <w:rFonts w:ascii="Times New Roman" w:hAnsi="Times New Roman"/>
          <w:sz w:val="28"/>
          <w:szCs w:val="28"/>
        </w:rPr>
        <w:t xml:space="preserve"> Численность, плотность, половой и возрастной состав, пространства – этологическая, генетическая;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431D5B">
        <w:rPr>
          <w:rFonts w:ascii="Times New Roman" w:hAnsi="Times New Roman"/>
          <w:sz w:val="28"/>
          <w:szCs w:val="28"/>
        </w:rPr>
        <w:t>Совместное</w:t>
      </w:r>
      <w:proofErr w:type="gramEnd"/>
      <w:r w:rsidRPr="00431D5B">
        <w:rPr>
          <w:rFonts w:ascii="Times New Roman" w:hAnsi="Times New Roman"/>
          <w:sz w:val="28"/>
          <w:szCs w:val="28"/>
        </w:rPr>
        <w:t xml:space="preserve"> существования животных выделяются в?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5BE8">
        <w:rPr>
          <w:rFonts w:ascii="Times New Roman" w:hAnsi="Times New Roman"/>
          <w:color w:val="FF0000"/>
          <w:sz w:val="28"/>
          <w:szCs w:val="28"/>
        </w:rPr>
        <w:t>$D)</w:t>
      </w:r>
      <w:r w:rsidRPr="00431D5B">
        <w:rPr>
          <w:rFonts w:ascii="Times New Roman" w:hAnsi="Times New Roman"/>
          <w:sz w:val="28"/>
          <w:szCs w:val="28"/>
        </w:rPr>
        <w:t xml:space="preserve"> Одиночный и семейный образ жизни, колонии, стаи, стада; 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биоценоза?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5BE8">
        <w:rPr>
          <w:rFonts w:ascii="Times New Roman" w:hAnsi="Times New Roman"/>
          <w:color w:val="FF0000"/>
          <w:sz w:val="28"/>
          <w:szCs w:val="28"/>
        </w:rPr>
        <w:t>$A)</w:t>
      </w:r>
      <w:r w:rsidRPr="00431D5B">
        <w:rPr>
          <w:rFonts w:ascii="Times New Roman" w:hAnsi="Times New Roman"/>
          <w:sz w:val="28"/>
          <w:szCs w:val="28"/>
        </w:rPr>
        <w:t xml:space="preserve"> Видовая, пространственная, экологическая;</w:t>
      </w:r>
    </w:p>
    <w:p w:rsidR="000F3BFE" w:rsidRPr="00431D5B" w:rsidRDefault="00D23CBC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0F3BFE" w:rsidRPr="00431D5B">
        <w:rPr>
          <w:rFonts w:ascii="Times New Roman" w:hAnsi="Times New Roman"/>
          <w:sz w:val="28"/>
          <w:szCs w:val="28"/>
        </w:rPr>
        <w:t>Стихийные бедствия, связанные с массовыми заболеваниями?</w:t>
      </w:r>
    </w:p>
    <w:p w:rsidR="000F3BFE" w:rsidRPr="00431D5B" w:rsidRDefault="000F3BFE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932D7">
        <w:rPr>
          <w:rFonts w:ascii="Times New Roman" w:hAnsi="Times New Roman"/>
          <w:color w:val="FF0000"/>
          <w:sz w:val="28"/>
          <w:szCs w:val="28"/>
        </w:rPr>
        <w:t>$A</w:t>
      </w:r>
      <w:r w:rsidRPr="00431D5B">
        <w:rPr>
          <w:rFonts w:ascii="Times New Roman" w:hAnsi="Times New Roman"/>
          <w:sz w:val="28"/>
          <w:szCs w:val="28"/>
        </w:rPr>
        <w:t xml:space="preserve">) Эпидемия, эпизоотия, эпифитотия;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Скорость роста популяции означает?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D4897">
        <w:rPr>
          <w:rFonts w:ascii="Times New Roman" w:hAnsi="Times New Roman"/>
          <w:color w:val="FF0000"/>
          <w:sz w:val="28"/>
          <w:szCs w:val="28"/>
        </w:rPr>
        <w:t>$D)</w:t>
      </w:r>
      <w:r w:rsidRPr="00431D5B">
        <w:rPr>
          <w:rFonts w:ascii="Times New Roman" w:hAnsi="Times New Roman"/>
          <w:sz w:val="28"/>
          <w:szCs w:val="28"/>
        </w:rPr>
        <w:t xml:space="preserve"> Изменения численности популяции за единицу времени;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Сколько кислорода содержится в атмосферном воздухе?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878FA">
        <w:rPr>
          <w:rFonts w:ascii="Times New Roman" w:hAnsi="Times New Roman"/>
          <w:color w:val="FF0000"/>
          <w:sz w:val="28"/>
          <w:szCs w:val="28"/>
        </w:rPr>
        <w:t>$B)</w:t>
      </w:r>
      <w:r w:rsidRPr="00431D5B">
        <w:rPr>
          <w:rFonts w:ascii="Times New Roman" w:hAnsi="Times New Roman"/>
          <w:sz w:val="28"/>
          <w:szCs w:val="28"/>
        </w:rPr>
        <w:t xml:space="preserve"> 21%;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Сколько азота содержится в воздухе?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072E2">
        <w:rPr>
          <w:rFonts w:ascii="Times New Roman" w:hAnsi="Times New Roman"/>
          <w:color w:val="FF0000"/>
          <w:sz w:val="28"/>
          <w:szCs w:val="28"/>
        </w:rPr>
        <w:t>$E</w:t>
      </w:r>
      <w:r w:rsidRPr="00431D5B">
        <w:rPr>
          <w:rFonts w:ascii="Times New Roman" w:hAnsi="Times New Roman"/>
          <w:sz w:val="28"/>
          <w:szCs w:val="28"/>
        </w:rPr>
        <w:t>) 78%;</w:t>
      </w:r>
    </w:p>
    <w:p w:rsidR="00405575" w:rsidRDefault="00405575" w:rsidP="00405575">
      <w:r w:rsidRPr="00431D5B">
        <w:rPr>
          <w:rFonts w:ascii="Times New Roman" w:eastAsia="Times New Roman" w:hAnsi="Times New Roman"/>
          <w:sz w:val="28"/>
          <w:szCs w:val="28"/>
          <w:lang w:eastAsia="ru-RU"/>
        </w:rPr>
        <w:t>Сколько литров кислорода потребляет в день взрослый человек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31D5B">
        <w:rPr>
          <w:rFonts w:ascii="Times New Roman" w:eastAsia="Times New Roman" w:hAnsi="Times New Roman"/>
          <w:bCs/>
          <w:color w:val="C00000"/>
          <w:sz w:val="28"/>
          <w:szCs w:val="28"/>
          <w:lang w:val="en-US" w:eastAsia="ru-RU"/>
        </w:rPr>
        <w:t>$D</w:t>
      </w:r>
      <w:r w:rsidRPr="00431D5B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)</w:t>
      </w:r>
      <w:r w:rsidRPr="00431D5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700-900</w:t>
      </w:r>
      <w:r w:rsidRPr="00431D5B">
        <w:rPr>
          <w:rFonts w:ascii="Times New Roman" w:eastAsia="Times New Roman" w:hAnsi="Times New Roman"/>
          <w:sz w:val="28"/>
          <w:szCs w:val="28"/>
          <w:lang w:eastAsia="ru-RU"/>
        </w:rPr>
        <w:t>л</w:t>
      </w:r>
      <w:r w:rsidRPr="00431D5B"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D645B" w:rsidRPr="00A73BD3" w:rsidRDefault="00A73BD3" w:rsidP="004D645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color w:val="00B0F0"/>
          <w:sz w:val="28"/>
          <w:szCs w:val="28"/>
        </w:rPr>
      </w:pPr>
      <w:r>
        <w:rPr>
          <w:rFonts w:ascii="Times New Roman" w:hAnsi="Times New Roman"/>
          <w:color w:val="00B0F0"/>
          <w:sz w:val="28"/>
          <w:szCs w:val="28"/>
        </w:rPr>
        <w:t>Т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Термин «экосистема» принадлежит?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F4">
        <w:rPr>
          <w:rFonts w:ascii="Times New Roman" w:hAnsi="Times New Roman"/>
          <w:color w:val="FF0000"/>
          <w:sz w:val="28"/>
          <w:szCs w:val="28"/>
        </w:rPr>
        <w:t>$D)</w:t>
      </w:r>
      <w:r w:rsidRPr="00431D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1D5B">
        <w:rPr>
          <w:rFonts w:ascii="Times New Roman" w:hAnsi="Times New Roman"/>
          <w:sz w:val="28"/>
          <w:szCs w:val="28"/>
        </w:rPr>
        <w:t>А</w:t>
      </w:r>
      <w:proofErr w:type="gramStart"/>
      <w:r w:rsidRPr="00431D5B">
        <w:rPr>
          <w:rFonts w:ascii="Times New Roman" w:hAnsi="Times New Roman"/>
          <w:sz w:val="28"/>
          <w:szCs w:val="28"/>
        </w:rPr>
        <w:t>;Т</w:t>
      </w:r>
      <w:proofErr w:type="gramEnd"/>
      <w:r w:rsidRPr="00431D5B">
        <w:rPr>
          <w:rFonts w:ascii="Times New Roman" w:hAnsi="Times New Roman"/>
          <w:sz w:val="28"/>
          <w:szCs w:val="28"/>
        </w:rPr>
        <w:t>энсли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; 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Три под сферы биосферы, какие?</w:t>
      </w:r>
    </w:p>
    <w:p w:rsidR="00B836E0" w:rsidRDefault="00B836E0" w:rsidP="00B836E0">
      <w:r w:rsidRPr="00431D5B">
        <w:rPr>
          <w:rFonts w:ascii="Times New Roman" w:hAnsi="Times New Roman"/>
          <w:sz w:val="28"/>
          <w:szCs w:val="28"/>
        </w:rPr>
        <w:t>$</w:t>
      </w:r>
      <w:r w:rsidRPr="008D5B9F">
        <w:rPr>
          <w:rFonts w:ascii="Times New Roman" w:hAnsi="Times New Roman"/>
          <w:color w:val="FF0000"/>
          <w:sz w:val="28"/>
          <w:szCs w:val="28"/>
        </w:rPr>
        <w:t>C)</w:t>
      </w:r>
      <w:r w:rsidRPr="00431D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1D5B">
        <w:rPr>
          <w:rFonts w:ascii="Times New Roman" w:hAnsi="Times New Roman"/>
          <w:sz w:val="28"/>
          <w:szCs w:val="28"/>
        </w:rPr>
        <w:t>Геобиосфера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31D5B">
        <w:rPr>
          <w:rFonts w:ascii="Times New Roman" w:hAnsi="Times New Roman"/>
          <w:sz w:val="28"/>
          <w:szCs w:val="28"/>
        </w:rPr>
        <w:t>гидробиосфера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31D5B">
        <w:rPr>
          <w:rFonts w:ascii="Times New Roman" w:hAnsi="Times New Roman"/>
          <w:sz w:val="28"/>
          <w:szCs w:val="28"/>
        </w:rPr>
        <w:t>аэробиосфера</w:t>
      </w:r>
      <w:proofErr w:type="spellEnd"/>
      <w:r w:rsidRPr="00431D5B">
        <w:rPr>
          <w:rFonts w:ascii="Times New Roman" w:hAnsi="Times New Roman"/>
          <w:sz w:val="28"/>
          <w:szCs w:val="28"/>
        </w:rPr>
        <w:t>;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Термин «</w:t>
      </w:r>
      <w:proofErr w:type="spellStart"/>
      <w:r w:rsidRPr="00431D5B">
        <w:rPr>
          <w:rFonts w:ascii="Times New Roman" w:hAnsi="Times New Roman"/>
          <w:sz w:val="28"/>
          <w:szCs w:val="28"/>
        </w:rPr>
        <w:t>экологизация</w:t>
      </w:r>
      <w:proofErr w:type="spellEnd"/>
      <w:r w:rsidRPr="00431D5B">
        <w:rPr>
          <w:rFonts w:ascii="Times New Roman" w:hAnsi="Times New Roman"/>
          <w:sz w:val="28"/>
          <w:szCs w:val="28"/>
        </w:rPr>
        <w:t>» означает?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5B9F">
        <w:rPr>
          <w:rFonts w:ascii="Times New Roman" w:hAnsi="Times New Roman"/>
          <w:color w:val="FF0000"/>
          <w:sz w:val="28"/>
          <w:szCs w:val="28"/>
        </w:rPr>
        <w:t>$A)</w:t>
      </w:r>
      <w:r w:rsidRPr="00431D5B">
        <w:rPr>
          <w:rFonts w:ascii="Times New Roman" w:hAnsi="Times New Roman"/>
          <w:sz w:val="28"/>
          <w:szCs w:val="28"/>
        </w:rPr>
        <w:t xml:space="preserve"> Проникновение экологической проблематики в другие сферы знания; 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Типы связей и взаимоотношений между организмом в биоценозе?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5BE8">
        <w:rPr>
          <w:rFonts w:ascii="Times New Roman" w:hAnsi="Times New Roman"/>
          <w:color w:val="FF0000"/>
          <w:sz w:val="28"/>
          <w:szCs w:val="28"/>
        </w:rPr>
        <w:lastRenderedPageBreak/>
        <w:t>$D)</w:t>
      </w:r>
      <w:r w:rsidRPr="00431D5B">
        <w:rPr>
          <w:rFonts w:ascii="Times New Roman" w:hAnsi="Times New Roman"/>
          <w:sz w:val="28"/>
          <w:szCs w:val="28"/>
        </w:rPr>
        <w:t xml:space="preserve"> Трофические, топические, </w:t>
      </w:r>
      <w:proofErr w:type="spellStart"/>
      <w:r w:rsidRPr="00431D5B">
        <w:rPr>
          <w:rFonts w:ascii="Times New Roman" w:hAnsi="Times New Roman"/>
          <w:sz w:val="28"/>
          <w:szCs w:val="28"/>
        </w:rPr>
        <w:t>форические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, фабричные; 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Типы отношений между организмами в биоценозе?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5BE8">
        <w:rPr>
          <w:rFonts w:ascii="Times New Roman" w:hAnsi="Times New Roman"/>
          <w:color w:val="FF0000"/>
          <w:sz w:val="28"/>
          <w:szCs w:val="28"/>
        </w:rPr>
        <w:t>$D)</w:t>
      </w:r>
      <w:r w:rsidRPr="00431D5B">
        <w:rPr>
          <w:rFonts w:ascii="Times New Roman" w:hAnsi="Times New Roman"/>
          <w:sz w:val="28"/>
          <w:szCs w:val="28"/>
        </w:rPr>
        <w:t xml:space="preserve"> Конкуренция, паразитизм, хищничество, комменсализм, мутуализм, </w:t>
      </w:r>
      <w:proofErr w:type="spellStart"/>
      <w:r w:rsidRPr="00431D5B">
        <w:rPr>
          <w:rFonts w:ascii="Times New Roman" w:hAnsi="Times New Roman"/>
          <w:sz w:val="28"/>
          <w:szCs w:val="28"/>
        </w:rPr>
        <w:t>протокооперация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, нейтрализм, </w:t>
      </w:r>
      <w:proofErr w:type="spellStart"/>
      <w:r w:rsidRPr="00431D5B">
        <w:rPr>
          <w:rFonts w:ascii="Times New Roman" w:hAnsi="Times New Roman"/>
          <w:sz w:val="28"/>
          <w:szCs w:val="28"/>
        </w:rPr>
        <w:t>аменсализм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;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 Tj" w:hAnsi="Times New Roman Tj"/>
          <w:sz w:val="28"/>
          <w:szCs w:val="28"/>
        </w:rPr>
      </w:pPr>
      <w:r w:rsidRPr="00431D5B">
        <w:rPr>
          <w:rFonts w:ascii="Times New Roman Tj" w:hAnsi="Times New Roman Tj"/>
          <w:sz w:val="28"/>
          <w:szCs w:val="28"/>
        </w:rPr>
        <w:t xml:space="preserve">Термин "биогеоценоз" кем и когда предложен? 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 Tj" w:hAnsi="Times New Roman Tj"/>
          <w:sz w:val="28"/>
          <w:szCs w:val="28"/>
        </w:rPr>
      </w:pPr>
      <w:r w:rsidRPr="005072E2">
        <w:rPr>
          <w:rFonts w:ascii="Times New Roman Tj" w:hAnsi="Times New Roman Tj"/>
          <w:color w:val="FF0000"/>
          <w:sz w:val="28"/>
          <w:szCs w:val="28"/>
        </w:rPr>
        <w:t>$D</w:t>
      </w:r>
      <w:r w:rsidRPr="00431D5B">
        <w:rPr>
          <w:rFonts w:ascii="Times New Roman Tj" w:hAnsi="Times New Roman Tj"/>
          <w:sz w:val="28"/>
          <w:szCs w:val="28"/>
        </w:rPr>
        <w:t xml:space="preserve">) русским ученым Сукачевым (1940 г.); </w:t>
      </w:r>
    </w:p>
    <w:p w:rsidR="004D645B" w:rsidRDefault="004D645B" w:rsidP="004D645B">
      <w:pPr>
        <w:rPr>
          <w:rFonts w:ascii="Times New Roman" w:hAnsi="Times New Roman"/>
          <w:sz w:val="28"/>
          <w:szCs w:val="28"/>
        </w:rPr>
      </w:pP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Разделы экологии?</w:t>
      </w:r>
    </w:p>
    <w:p w:rsidR="004D64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$C) </w:t>
      </w:r>
      <w:proofErr w:type="spellStart"/>
      <w:r w:rsidRPr="00431D5B">
        <w:rPr>
          <w:rFonts w:ascii="Times New Roman" w:hAnsi="Times New Roman"/>
          <w:sz w:val="28"/>
          <w:szCs w:val="28"/>
        </w:rPr>
        <w:t>Эйдоэкология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, синэкология, аутэкология, </w:t>
      </w:r>
      <w:proofErr w:type="spellStart"/>
      <w:r w:rsidRPr="00431D5B">
        <w:rPr>
          <w:rFonts w:ascii="Times New Roman" w:hAnsi="Times New Roman"/>
          <w:sz w:val="28"/>
          <w:szCs w:val="28"/>
        </w:rPr>
        <w:t>демэкология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; 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Рекультивации земель – это?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72AD1">
        <w:rPr>
          <w:rFonts w:ascii="Times New Roman" w:hAnsi="Times New Roman"/>
          <w:color w:val="FF0000"/>
          <w:sz w:val="28"/>
          <w:szCs w:val="28"/>
        </w:rPr>
        <w:t>$C)</w:t>
      </w:r>
      <w:r w:rsidRPr="00431D5B">
        <w:rPr>
          <w:rFonts w:ascii="Times New Roman" w:hAnsi="Times New Roman"/>
          <w:sz w:val="28"/>
          <w:szCs w:val="28"/>
        </w:rPr>
        <w:t xml:space="preserve"> Восстановления и оптимизации нарушенных ландшафтов; </w:t>
      </w:r>
    </w:p>
    <w:p w:rsidR="004D645B" w:rsidRPr="00A73BD3" w:rsidRDefault="00A73BD3" w:rsidP="004D645B">
      <w:pPr>
        <w:spacing w:after="0" w:line="240" w:lineRule="auto"/>
        <w:jc w:val="both"/>
        <w:rPr>
          <w:rFonts w:ascii="Times New Roman" w:hAnsi="Times New Roman"/>
          <w:color w:val="00B0F0"/>
          <w:sz w:val="28"/>
          <w:szCs w:val="28"/>
        </w:rPr>
      </w:pPr>
      <w:r>
        <w:rPr>
          <w:rFonts w:ascii="Times New Roman" w:hAnsi="Times New Roman"/>
          <w:color w:val="00B0F0"/>
          <w:sz w:val="28"/>
          <w:szCs w:val="28"/>
        </w:rPr>
        <w:t>У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Уровень орга</w:t>
      </w:r>
      <w:r>
        <w:rPr>
          <w:rFonts w:ascii="Times New Roman" w:hAnsi="Times New Roman"/>
          <w:sz w:val="28"/>
          <w:szCs w:val="28"/>
        </w:rPr>
        <w:t>низации живой материи?</w:t>
      </w:r>
    </w:p>
    <w:p w:rsidR="004D64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F25DE">
        <w:rPr>
          <w:rFonts w:ascii="Times New Roman" w:hAnsi="Times New Roman"/>
          <w:color w:val="FF0000"/>
          <w:sz w:val="28"/>
          <w:szCs w:val="28"/>
        </w:rPr>
        <w:t>$A)</w:t>
      </w:r>
      <w:r w:rsidRPr="00431D5B">
        <w:rPr>
          <w:rFonts w:ascii="Times New Roman" w:hAnsi="Times New Roman"/>
          <w:sz w:val="28"/>
          <w:szCs w:val="28"/>
        </w:rPr>
        <w:t xml:space="preserve"> 6 уровень; </w:t>
      </w:r>
    </w:p>
    <w:p w:rsidR="004D645B" w:rsidRPr="00A73BD3" w:rsidRDefault="00A73BD3" w:rsidP="004D645B">
      <w:pPr>
        <w:spacing w:after="0" w:line="240" w:lineRule="auto"/>
        <w:jc w:val="both"/>
        <w:rPr>
          <w:rFonts w:ascii="Times New Roman" w:hAnsi="Times New Roman"/>
          <w:color w:val="00B0F0"/>
          <w:sz w:val="28"/>
          <w:szCs w:val="28"/>
        </w:rPr>
      </w:pPr>
      <w:r>
        <w:rPr>
          <w:rFonts w:ascii="Times New Roman" w:hAnsi="Times New Roman"/>
          <w:color w:val="00B0F0"/>
          <w:sz w:val="28"/>
          <w:szCs w:val="28"/>
        </w:rPr>
        <w:t>Ф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31D5B">
        <w:rPr>
          <w:rFonts w:ascii="Times New Roman" w:hAnsi="Times New Roman"/>
          <w:sz w:val="28"/>
          <w:szCs w:val="28"/>
        </w:rPr>
        <w:t>Фототрофы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 – это организмы</w:t>
      </w:r>
      <w:r>
        <w:rPr>
          <w:rFonts w:ascii="Times New Roman" w:hAnsi="Times New Roman"/>
          <w:sz w:val="28"/>
          <w:szCs w:val="28"/>
        </w:rPr>
        <w:t>?</w:t>
      </w:r>
    </w:p>
    <w:p w:rsidR="004D645B" w:rsidRDefault="004D645B" w:rsidP="004D645B">
      <w:pPr>
        <w:rPr>
          <w:rFonts w:ascii="Times New Roman" w:hAnsi="Times New Roman"/>
          <w:sz w:val="28"/>
          <w:szCs w:val="28"/>
        </w:rPr>
      </w:pPr>
      <w:r w:rsidRPr="00EF25DE">
        <w:rPr>
          <w:rFonts w:ascii="Times New Roman" w:hAnsi="Times New Roman"/>
          <w:color w:val="FF0000"/>
          <w:sz w:val="28"/>
          <w:szCs w:val="28"/>
        </w:rPr>
        <w:t>$D)</w:t>
      </w:r>
      <w:r w:rsidRPr="00431D5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431D5B">
        <w:rPr>
          <w:rFonts w:ascii="Times New Roman" w:hAnsi="Times New Roman"/>
          <w:sz w:val="28"/>
          <w:szCs w:val="28"/>
        </w:rPr>
        <w:t>Использующие</w:t>
      </w:r>
      <w:proofErr w:type="gramEnd"/>
      <w:r w:rsidRPr="00431D5B">
        <w:rPr>
          <w:rFonts w:ascii="Times New Roman" w:hAnsi="Times New Roman"/>
          <w:sz w:val="28"/>
          <w:szCs w:val="28"/>
        </w:rPr>
        <w:t xml:space="preserve"> для биосинтеза световую энергию</w:t>
      </w:r>
    </w:p>
    <w:p w:rsidR="000F3BFE" w:rsidRPr="00431D5B" w:rsidRDefault="00D23CBC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0F3BFE" w:rsidRPr="00431D5B">
        <w:rPr>
          <w:rFonts w:ascii="Times New Roman" w:hAnsi="Times New Roman"/>
          <w:sz w:val="28"/>
          <w:szCs w:val="28"/>
        </w:rPr>
        <w:t>Факторы риска здоровья?</w:t>
      </w:r>
    </w:p>
    <w:p w:rsidR="000F3BFE" w:rsidRPr="00431D5B" w:rsidRDefault="000F3BFE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932D7">
        <w:rPr>
          <w:rFonts w:ascii="Times New Roman" w:hAnsi="Times New Roman"/>
          <w:color w:val="FF0000"/>
          <w:sz w:val="28"/>
          <w:szCs w:val="28"/>
        </w:rPr>
        <w:t>$B)</w:t>
      </w:r>
      <w:r w:rsidRPr="00431D5B">
        <w:rPr>
          <w:rFonts w:ascii="Times New Roman" w:hAnsi="Times New Roman"/>
          <w:sz w:val="28"/>
          <w:szCs w:val="28"/>
        </w:rPr>
        <w:t xml:space="preserve"> Биологические, экологические, социальные;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Формы симбиоза?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07579">
        <w:rPr>
          <w:rFonts w:ascii="Times New Roman" w:hAnsi="Times New Roman"/>
          <w:color w:val="FF0000"/>
          <w:sz w:val="28"/>
          <w:rPrChange w:id="11" w:author="тибби" w:date="2023-05-06T10:33:00Z">
            <w:rPr>
              <w:rFonts w:ascii="Times New Roman" w:hAnsi="Times New Roman"/>
              <w:sz w:val="28"/>
              <w:szCs w:val="28"/>
            </w:rPr>
          </w:rPrChange>
        </w:rPr>
        <w:t>$B)</w:t>
      </w:r>
      <w:r w:rsidRPr="00431D5B">
        <w:rPr>
          <w:rFonts w:ascii="Times New Roman" w:hAnsi="Times New Roman"/>
          <w:sz w:val="28"/>
          <w:szCs w:val="28"/>
        </w:rPr>
        <w:t xml:space="preserve"> Мутуализм, комменсализм, </w:t>
      </w:r>
      <w:del w:id="12" w:author="тибби" w:date="2023-05-06T10:33:00Z">
        <w:r>
          <w:rPr>
            <w:rFonts w:ascii="Times New Roman" w:hAnsi="Times New Roman"/>
            <w:sz w:val="28"/>
            <w:szCs w:val="28"/>
          </w:rPr>
          <w:delText xml:space="preserve">аменсализм, </w:delText>
        </w:r>
      </w:del>
      <w:r w:rsidRPr="00431D5B">
        <w:rPr>
          <w:rFonts w:ascii="Times New Roman" w:hAnsi="Times New Roman"/>
          <w:sz w:val="28"/>
          <w:szCs w:val="28"/>
        </w:rPr>
        <w:t xml:space="preserve">паразитизм; </w:t>
      </w:r>
    </w:p>
    <w:p w:rsidR="004D645B" w:rsidRPr="00A73BD3" w:rsidRDefault="00A73BD3" w:rsidP="004D645B">
      <w:pPr>
        <w:rPr>
          <w:color w:val="00B0F0"/>
        </w:rPr>
      </w:pPr>
      <w:r>
        <w:rPr>
          <w:color w:val="00B0F0"/>
        </w:rPr>
        <w:t>Х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31D5B">
        <w:rPr>
          <w:rFonts w:ascii="Times New Roman" w:hAnsi="Times New Roman"/>
          <w:sz w:val="28"/>
          <w:szCs w:val="28"/>
        </w:rPr>
        <w:t>Хемотрофы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 – это организмы?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F25DE">
        <w:rPr>
          <w:rFonts w:ascii="Times New Roman" w:hAnsi="Times New Roman"/>
          <w:color w:val="FF0000"/>
          <w:sz w:val="28"/>
          <w:szCs w:val="28"/>
        </w:rPr>
        <w:t>$A)</w:t>
      </w:r>
      <w:r w:rsidRPr="00431D5B">
        <w:rPr>
          <w:rFonts w:ascii="Times New Roman" w:hAnsi="Times New Roman"/>
          <w:sz w:val="28"/>
          <w:szCs w:val="28"/>
        </w:rPr>
        <w:t xml:space="preserve"> Использующие для биосинтеза энергии химических реакций; </w:t>
      </w:r>
    </w:p>
    <w:p w:rsidR="004D645B" w:rsidRPr="00A73BD3" w:rsidRDefault="00A73BD3" w:rsidP="004D645B">
      <w:pPr>
        <w:rPr>
          <w:color w:val="00B0F0"/>
          <w:sz w:val="44"/>
        </w:rPr>
      </w:pPr>
      <w:r>
        <w:rPr>
          <w:color w:val="00B0F0"/>
          <w:sz w:val="44"/>
        </w:rPr>
        <w:t>Ч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Что означает термин «Экология»?</w:t>
      </w:r>
    </w:p>
    <w:p w:rsidR="004D64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F4">
        <w:rPr>
          <w:rFonts w:ascii="Times New Roman Tj" w:hAnsi="Times New Roman Tj"/>
          <w:color w:val="FF0000"/>
          <w:sz w:val="28"/>
          <w:szCs w:val="28"/>
        </w:rPr>
        <w:t>$C)</w:t>
      </w:r>
      <w:r w:rsidRPr="00431D5B">
        <w:rPr>
          <w:rFonts w:ascii="Times New Roman" w:hAnsi="Times New Roman"/>
          <w:sz w:val="28"/>
          <w:szCs w:val="28"/>
        </w:rPr>
        <w:t xml:space="preserve"> жилища; 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Что изучает прикладная экология?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F4">
        <w:rPr>
          <w:rFonts w:ascii="Times New Roman" w:hAnsi="Times New Roman"/>
          <w:color w:val="FF0000"/>
          <w:sz w:val="28"/>
          <w:szCs w:val="28"/>
        </w:rPr>
        <w:t>$E)</w:t>
      </w:r>
      <w:r w:rsidRPr="00431D5B">
        <w:rPr>
          <w:rFonts w:ascii="Times New Roman" w:hAnsi="Times New Roman"/>
          <w:sz w:val="28"/>
          <w:szCs w:val="28"/>
        </w:rPr>
        <w:t xml:space="preserve"> Биосферу Земли;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Что является предметом изучения экологии?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F4">
        <w:rPr>
          <w:rFonts w:ascii="Times New Roman" w:hAnsi="Times New Roman"/>
          <w:color w:val="FF0000"/>
          <w:sz w:val="28"/>
          <w:szCs w:val="28"/>
        </w:rPr>
        <w:t>$E)</w:t>
      </w:r>
      <w:r w:rsidRPr="00431D5B">
        <w:rPr>
          <w:rFonts w:ascii="Times New Roman" w:hAnsi="Times New Roman"/>
          <w:sz w:val="28"/>
          <w:szCs w:val="28"/>
        </w:rPr>
        <w:t xml:space="preserve"> Живые организмы находящихся в разных средах обитания</w:t>
      </w:r>
      <w:r w:rsidRPr="00BB68B2">
        <w:rPr>
          <w:rFonts w:ascii="Times New Roman" w:hAnsi="Times New Roman"/>
          <w:sz w:val="28"/>
          <w:szCs w:val="28"/>
        </w:rPr>
        <w:t xml:space="preserve"> </w:t>
      </w:r>
      <w:r w:rsidRPr="00431D5B">
        <w:rPr>
          <w:rFonts w:ascii="Times New Roman" w:hAnsi="Times New Roman"/>
          <w:sz w:val="28"/>
          <w:szCs w:val="28"/>
        </w:rPr>
        <w:t xml:space="preserve">и их </w:t>
      </w:r>
      <w:r>
        <w:rPr>
          <w:rFonts w:ascii="Times New Roman" w:hAnsi="Times New Roman"/>
          <w:sz w:val="28"/>
          <w:szCs w:val="28"/>
        </w:rPr>
        <w:t>приспособление</w:t>
      </w:r>
      <w:r w:rsidRPr="00431D5B">
        <w:rPr>
          <w:rFonts w:ascii="Times New Roman" w:hAnsi="Times New Roman"/>
          <w:sz w:val="28"/>
          <w:szCs w:val="28"/>
        </w:rPr>
        <w:t>;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Что называется орбитой?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D13DE">
        <w:rPr>
          <w:rFonts w:ascii="Times New Roman" w:hAnsi="Times New Roman"/>
          <w:color w:val="FF0000"/>
          <w:sz w:val="28"/>
          <w:szCs w:val="28"/>
        </w:rPr>
        <w:t>$B)</w:t>
      </w:r>
      <w:r w:rsidRPr="00431D5B">
        <w:rPr>
          <w:rFonts w:ascii="Times New Roman" w:hAnsi="Times New Roman"/>
          <w:sz w:val="28"/>
          <w:szCs w:val="28"/>
        </w:rPr>
        <w:t xml:space="preserve"> Путь Земли вокруг Солнца; 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Что такое биоценоз?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$C) Совокупность популяций </w:t>
      </w:r>
      <w:r>
        <w:rPr>
          <w:rFonts w:ascii="Times New Roman" w:hAnsi="Times New Roman"/>
          <w:sz w:val="28"/>
          <w:szCs w:val="28"/>
        </w:rPr>
        <w:t>разных видов</w:t>
      </w:r>
      <w:r w:rsidRPr="00431D5B">
        <w:rPr>
          <w:rFonts w:ascii="Times New Roman" w:hAnsi="Times New Roman"/>
          <w:sz w:val="28"/>
          <w:szCs w:val="28"/>
        </w:rPr>
        <w:t xml:space="preserve">; 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Что такое метаболизм?</w:t>
      </w:r>
    </w:p>
    <w:p w:rsidR="004D645B" w:rsidRDefault="004D645B" w:rsidP="004D645B">
      <w:pPr>
        <w:rPr>
          <w:rFonts w:ascii="Times New Roman" w:hAnsi="Times New Roman"/>
          <w:sz w:val="28"/>
          <w:szCs w:val="28"/>
        </w:rPr>
      </w:pPr>
      <w:r w:rsidRPr="00EF25DE">
        <w:rPr>
          <w:rFonts w:ascii="Times New Roman" w:hAnsi="Times New Roman"/>
          <w:color w:val="FF0000"/>
          <w:sz w:val="28"/>
          <w:szCs w:val="28"/>
        </w:rPr>
        <w:t>$C)</w:t>
      </w:r>
      <w:r w:rsidRPr="00431D5B">
        <w:rPr>
          <w:rFonts w:ascii="Times New Roman" w:hAnsi="Times New Roman"/>
          <w:sz w:val="28"/>
          <w:szCs w:val="28"/>
        </w:rPr>
        <w:t xml:space="preserve"> Это совокупность химических реакций, протекающих в живом организме; 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Что такое фотосинтез?</w:t>
      </w:r>
    </w:p>
    <w:p w:rsidR="004D645B" w:rsidRDefault="004D645B" w:rsidP="004D645B">
      <w:proofErr w:type="gramStart"/>
      <w:r w:rsidRPr="008D5B9F">
        <w:rPr>
          <w:rFonts w:ascii="Times New Roman" w:hAnsi="Times New Roman"/>
          <w:color w:val="FF0000"/>
          <w:sz w:val="28"/>
          <w:szCs w:val="28"/>
        </w:rPr>
        <w:lastRenderedPageBreak/>
        <w:t>$B)</w:t>
      </w:r>
      <w:r w:rsidRPr="00431D5B">
        <w:rPr>
          <w:rFonts w:ascii="Times New Roman" w:hAnsi="Times New Roman"/>
          <w:sz w:val="28"/>
          <w:szCs w:val="28"/>
        </w:rPr>
        <w:t xml:space="preserve"> Синтез органических соединений из неорганических за счет энергии света</w:t>
      </w:r>
      <w:proofErr w:type="gramEnd"/>
    </w:p>
    <w:p w:rsidR="00D23CBC" w:rsidRDefault="00B836E0" w:rsidP="00D23CBC">
      <w:r w:rsidRPr="00431D5B">
        <w:rPr>
          <w:rFonts w:ascii="Times New Roman" w:hAnsi="Times New Roman"/>
          <w:sz w:val="28"/>
          <w:szCs w:val="28"/>
        </w:rPr>
        <w:t>Что такое фотопериодизм?</w:t>
      </w:r>
    </w:p>
    <w:p w:rsidR="00B836E0" w:rsidRPr="00D23CBC" w:rsidRDefault="00B836E0" w:rsidP="00D23CBC">
      <w:r w:rsidRPr="008D5B9F">
        <w:rPr>
          <w:rFonts w:ascii="Times New Roman" w:hAnsi="Times New Roman"/>
          <w:color w:val="FF0000"/>
          <w:sz w:val="28"/>
          <w:szCs w:val="28"/>
        </w:rPr>
        <w:t>$A)</w:t>
      </w:r>
      <w:r w:rsidRPr="00431D5B">
        <w:rPr>
          <w:rFonts w:ascii="Times New Roman" w:hAnsi="Times New Roman"/>
          <w:sz w:val="28"/>
          <w:szCs w:val="28"/>
        </w:rPr>
        <w:t xml:space="preserve"> Реакция организмов на продолжительность светового дня; 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Что такое гомеостаз популяции?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5BE8">
        <w:rPr>
          <w:rFonts w:ascii="Times New Roman" w:hAnsi="Times New Roman"/>
          <w:color w:val="FF0000"/>
          <w:sz w:val="28"/>
          <w:szCs w:val="28"/>
        </w:rPr>
        <w:t>$A)</w:t>
      </w:r>
      <w:r w:rsidRPr="00431D5B">
        <w:rPr>
          <w:rFonts w:ascii="Times New Roman" w:hAnsi="Times New Roman"/>
          <w:sz w:val="28"/>
          <w:szCs w:val="28"/>
        </w:rPr>
        <w:t xml:space="preserve"> Поддержание определенной численности (плотности) популяции; 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Что такое эрозия?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72AD1">
        <w:rPr>
          <w:rFonts w:ascii="Times New Roman" w:hAnsi="Times New Roman"/>
          <w:color w:val="FF0000"/>
          <w:sz w:val="28"/>
          <w:szCs w:val="28"/>
        </w:rPr>
        <w:t>$C)</w:t>
      </w:r>
      <w:r w:rsidRPr="00431D5B">
        <w:rPr>
          <w:rFonts w:ascii="Times New Roman" w:hAnsi="Times New Roman"/>
          <w:sz w:val="28"/>
          <w:szCs w:val="28"/>
        </w:rPr>
        <w:t xml:space="preserve"> Это деградация и полного разрушения почвенного слоя земли; </w:t>
      </w:r>
    </w:p>
    <w:p w:rsidR="000F3BFE" w:rsidRPr="00431D5B" w:rsidRDefault="00D23CBC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0F3BFE" w:rsidRPr="00431D5B">
        <w:rPr>
          <w:rFonts w:ascii="Times New Roman" w:hAnsi="Times New Roman"/>
          <w:sz w:val="28"/>
          <w:szCs w:val="28"/>
        </w:rPr>
        <w:t>Что означает демографический взрыв?</w:t>
      </w:r>
    </w:p>
    <w:p w:rsidR="000F3BFE" w:rsidRPr="00431D5B" w:rsidRDefault="000F3BFE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06106">
        <w:rPr>
          <w:rFonts w:ascii="Times New Roman" w:hAnsi="Times New Roman"/>
          <w:color w:val="FF0000"/>
          <w:sz w:val="28"/>
          <w:szCs w:val="28"/>
        </w:rPr>
        <w:t>$A</w:t>
      </w:r>
      <w:r w:rsidRPr="00431D5B">
        <w:rPr>
          <w:rFonts w:ascii="Times New Roman" w:hAnsi="Times New Roman"/>
          <w:sz w:val="28"/>
          <w:szCs w:val="28"/>
        </w:rPr>
        <w:t xml:space="preserve">) Высокое число рождаемости; </w:t>
      </w:r>
    </w:p>
    <w:p w:rsidR="000F3BFE" w:rsidRPr="00431D5B" w:rsidRDefault="00D23CBC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0F3BFE" w:rsidRPr="00431D5B">
        <w:rPr>
          <w:rFonts w:ascii="Times New Roman" w:hAnsi="Times New Roman"/>
          <w:sz w:val="28"/>
          <w:szCs w:val="28"/>
        </w:rPr>
        <w:t>Что такое экологический кризис?</w:t>
      </w:r>
    </w:p>
    <w:p w:rsidR="000F3BFE" w:rsidRPr="00431D5B" w:rsidRDefault="000F3BFE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06106">
        <w:rPr>
          <w:rFonts w:ascii="Times New Roman" w:hAnsi="Times New Roman"/>
          <w:color w:val="FF0000"/>
          <w:sz w:val="28"/>
          <w:szCs w:val="28"/>
        </w:rPr>
        <w:t xml:space="preserve">$D) </w:t>
      </w:r>
      <w:r w:rsidRPr="00431D5B">
        <w:rPr>
          <w:rFonts w:ascii="Times New Roman" w:hAnsi="Times New Roman"/>
          <w:sz w:val="28"/>
          <w:szCs w:val="28"/>
        </w:rPr>
        <w:t xml:space="preserve">Чрезвычайная экологическая ситуация;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Что такое генофонд?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00257">
        <w:rPr>
          <w:rFonts w:ascii="Times New Roman" w:hAnsi="Times New Roman"/>
          <w:color w:val="FF0000"/>
          <w:sz w:val="28"/>
          <w:szCs w:val="28"/>
        </w:rPr>
        <w:t>$D)</w:t>
      </w:r>
      <w:r w:rsidRPr="00431D5B">
        <w:rPr>
          <w:rFonts w:ascii="Times New Roman" w:hAnsi="Times New Roman"/>
          <w:sz w:val="28"/>
          <w:szCs w:val="28"/>
        </w:rPr>
        <w:t xml:space="preserve"> Совокупность генов всех особей популяции;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Что такое каннибализм?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200257">
        <w:rPr>
          <w:rFonts w:ascii="Times New Roman" w:hAnsi="Times New Roman"/>
          <w:color w:val="FF0000"/>
          <w:sz w:val="28"/>
          <w:szCs w:val="28"/>
        </w:rPr>
        <w:t xml:space="preserve">$B) </w:t>
      </w:r>
      <w:r w:rsidRPr="00431D5B">
        <w:rPr>
          <w:rFonts w:ascii="Times New Roman" w:hAnsi="Times New Roman"/>
          <w:sz w:val="28"/>
          <w:szCs w:val="28"/>
        </w:rPr>
        <w:t xml:space="preserve">Поедание себе подобных; </w:t>
      </w:r>
      <w:proofErr w:type="gramEnd"/>
    </w:p>
    <w:p w:rsidR="00BD06F8" w:rsidRDefault="00BD06F8" w:rsidP="00BD06F8">
      <w:r w:rsidRPr="00431D5B">
        <w:rPr>
          <w:rFonts w:ascii="Times New Roman" w:hAnsi="Times New Roman"/>
          <w:sz w:val="28"/>
          <w:szCs w:val="28"/>
        </w:rPr>
        <w:t>Что такое эфемеры</w:t>
      </w:r>
    </w:p>
    <w:p w:rsidR="00BD06F8" w:rsidRPr="00431D5B" w:rsidRDefault="00BD06F8" w:rsidP="00BD06F8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D4897">
        <w:rPr>
          <w:rFonts w:ascii="Times New Roman" w:hAnsi="Times New Roman"/>
          <w:color w:val="FF0000"/>
          <w:sz w:val="28"/>
          <w:szCs w:val="28"/>
        </w:rPr>
        <w:t>$C)</w:t>
      </w:r>
      <w:r w:rsidRPr="00431D5B">
        <w:rPr>
          <w:rFonts w:ascii="Times New Roman" w:hAnsi="Times New Roman"/>
          <w:sz w:val="28"/>
          <w:szCs w:val="28"/>
        </w:rPr>
        <w:t xml:space="preserve"> Однолетние травы, цикл развития которых очень короткий; </w:t>
      </w:r>
    </w:p>
    <w:p w:rsidR="00BD06F8" w:rsidRDefault="00BD06F8" w:rsidP="00BD06F8">
      <w:r w:rsidRPr="00431D5B">
        <w:rPr>
          <w:rFonts w:ascii="Times New Roman" w:hAnsi="Times New Roman"/>
          <w:sz w:val="28"/>
          <w:szCs w:val="28"/>
        </w:rPr>
        <w:t xml:space="preserve">Что такое </w:t>
      </w:r>
      <w:proofErr w:type="spellStart"/>
      <w:r w:rsidRPr="00431D5B">
        <w:rPr>
          <w:rFonts w:ascii="Times New Roman" w:hAnsi="Times New Roman"/>
          <w:sz w:val="28"/>
          <w:szCs w:val="28"/>
        </w:rPr>
        <w:t>ярусность</w:t>
      </w:r>
      <w:proofErr w:type="spellEnd"/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D4897">
        <w:rPr>
          <w:rFonts w:ascii="Times New Roman" w:hAnsi="Times New Roman"/>
          <w:color w:val="FF0000"/>
          <w:sz w:val="28"/>
          <w:szCs w:val="28"/>
        </w:rPr>
        <w:t>$B)</w:t>
      </w:r>
      <w:r w:rsidRPr="00431D5B">
        <w:rPr>
          <w:rFonts w:ascii="Times New Roman" w:hAnsi="Times New Roman"/>
          <w:sz w:val="28"/>
          <w:szCs w:val="28"/>
        </w:rPr>
        <w:t xml:space="preserve"> Это разная форма приспособляемости </w:t>
      </w:r>
      <w:proofErr w:type="gramStart"/>
      <w:r w:rsidRPr="00431D5B">
        <w:rPr>
          <w:rFonts w:ascii="Times New Roman" w:hAnsi="Times New Roman"/>
          <w:sz w:val="28"/>
          <w:szCs w:val="28"/>
        </w:rPr>
        <w:t>к</w:t>
      </w:r>
      <w:proofErr w:type="gramEnd"/>
      <w:r w:rsidRPr="00431D5B">
        <w:rPr>
          <w:rFonts w:ascii="Times New Roman" w:hAnsi="Times New Roman"/>
          <w:sz w:val="28"/>
          <w:szCs w:val="28"/>
        </w:rPr>
        <w:t xml:space="preserve"> среду обитания; </w:t>
      </w:r>
    </w:p>
    <w:p w:rsidR="00BD06F8" w:rsidRPr="00D05F0F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05F0F">
        <w:rPr>
          <w:rFonts w:ascii="Times New Roman" w:hAnsi="Times New Roman"/>
          <w:sz w:val="28"/>
          <w:szCs w:val="28"/>
        </w:rPr>
        <w:t>Чем занимается международная природоохранительная организация МАГАТЭ?</w:t>
      </w:r>
    </w:p>
    <w:p w:rsidR="00BD06F8" w:rsidRDefault="00BD06F8" w:rsidP="00BD06F8">
      <w:r w:rsidRPr="007D4897">
        <w:rPr>
          <w:rFonts w:ascii="Times New Roman" w:hAnsi="Times New Roman"/>
          <w:color w:val="FF0000"/>
          <w:sz w:val="28"/>
          <w:szCs w:val="28"/>
        </w:rPr>
        <w:t>$A</w:t>
      </w:r>
      <w:r w:rsidRPr="00431D5B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я</w:t>
      </w:r>
      <w:r w:rsidRPr="00D05F0F">
        <w:rPr>
          <w:rFonts w:ascii="Times New Roman" w:hAnsi="Times New Roman"/>
          <w:sz w:val="28"/>
          <w:szCs w:val="28"/>
        </w:rPr>
        <w:t>дерная безопасность</w:t>
      </w:r>
      <w:r w:rsidRPr="00431D5B">
        <w:rPr>
          <w:rFonts w:ascii="Times New Roman" w:hAnsi="Times New Roman"/>
          <w:sz w:val="28"/>
          <w:szCs w:val="28"/>
        </w:rPr>
        <w:t>;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Что означает слово анабиоз?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78FA">
        <w:rPr>
          <w:rFonts w:ascii="Times New Roman" w:hAnsi="Times New Roman"/>
          <w:color w:val="FF0000"/>
          <w:sz w:val="28"/>
          <w:szCs w:val="28"/>
          <w:lang w:val="en-US"/>
        </w:rPr>
        <w:t>$A)</w:t>
      </w:r>
      <w:r w:rsidRPr="00431D5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31D5B">
        <w:rPr>
          <w:rFonts w:ascii="Times New Roman" w:hAnsi="Times New Roman"/>
          <w:sz w:val="28"/>
          <w:szCs w:val="28"/>
          <w:lang w:val="en-US"/>
        </w:rPr>
        <w:t>ana</w:t>
      </w:r>
      <w:proofErr w:type="spellEnd"/>
      <w:r w:rsidRPr="00431D5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431D5B">
        <w:rPr>
          <w:rFonts w:ascii="Times New Roman" w:hAnsi="Times New Roman"/>
          <w:sz w:val="28"/>
          <w:szCs w:val="28"/>
        </w:rPr>
        <w:t>верх</w:t>
      </w:r>
      <w:r w:rsidRPr="00431D5B">
        <w:rPr>
          <w:rFonts w:ascii="Times New Roman" w:hAnsi="Times New Roman"/>
          <w:sz w:val="28"/>
          <w:szCs w:val="28"/>
          <w:lang w:val="en-US"/>
        </w:rPr>
        <w:t xml:space="preserve">, bios – </w:t>
      </w:r>
      <w:r w:rsidRPr="00431D5B">
        <w:rPr>
          <w:rFonts w:ascii="Times New Roman" w:hAnsi="Times New Roman"/>
          <w:sz w:val="28"/>
          <w:szCs w:val="28"/>
        </w:rPr>
        <w:t>жизнь</w:t>
      </w:r>
      <w:r w:rsidRPr="00431D5B"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:rsidR="00BD06F8" w:rsidRDefault="00BD06F8" w:rsidP="00BD06F8">
      <w:r w:rsidRPr="00431D5B">
        <w:rPr>
          <w:rFonts w:ascii="Times New Roman" w:hAnsi="Times New Roman"/>
          <w:sz w:val="28"/>
          <w:szCs w:val="28"/>
        </w:rPr>
        <w:t>Что такое глобальный мониторинг</w:t>
      </w:r>
    </w:p>
    <w:p w:rsidR="00BD06F8" w:rsidRDefault="00BD06F8" w:rsidP="00BD06F8">
      <w:r w:rsidRPr="00F878FA">
        <w:rPr>
          <w:rFonts w:ascii="Times New Roman" w:hAnsi="Times New Roman"/>
          <w:color w:val="FF0000"/>
          <w:sz w:val="28"/>
          <w:szCs w:val="28"/>
        </w:rPr>
        <w:t>$C)</w:t>
      </w:r>
      <w:r w:rsidRPr="00431D5B">
        <w:rPr>
          <w:rFonts w:ascii="Times New Roman" w:hAnsi="Times New Roman"/>
          <w:sz w:val="28"/>
          <w:szCs w:val="28"/>
        </w:rPr>
        <w:t xml:space="preserve"> наблюдения </w:t>
      </w:r>
      <w:proofErr w:type="gramStart"/>
      <w:r w:rsidRPr="00431D5B">
        <w:rPr>
          <w:rFonts w:ascii="Times New Roman" w:hAnsi="Times New Roman"/>
          <w:sz w:val="28"/>
          <w:szCs w:val="28"/>
        </w:rPr>
        <w:t>в</w:t>
      </w:r>
      <w:proofErr w:type="gramEnd"/>
      <w:r w:rsidRPr="00431D5B">
        <w:rPr>
          <w:rFonts w:ascii="Times New Roman" w:hAnsi="Times New Roman"/>
          <w:sz w:val="28"/>
          <w:szCs w:val="28"/>
        </w:rPr>
        <w:t xml:space="preserve"> биосфера</w:t>
      </w:r>
    </w:p>
    <w:p w:rsidR="00BD06F8" w:rsidRDefault="00BD06F8" w:rsidP="00BD06F8">
      <w:r w:rsidRPr="00431D5B">
        <w:rPr>
          <w:rFonts w:ascii="Times New Roman" w:hAnsi="Times New Roman"/>
          <w:sz w:val="28"/>
          <w:szCs w:val="28"/>
        </w:rPr>
        <w:t>Что такое мутуализм</w:t>
      </w:r>
    </w:p>
    <w:p w:rsidR="00BD06F8" w:rsidRDefault="00BD06F8" w:rsidP="00BD06F8">
      <w:r w:rsidRPr="00F878FA">
        <w:rPr>
          <w:rFonts w:ascii="Times New Roman" w:hAnsi="Times New Roman"/>
          <w:color w:val="FF0000"/>
          <w:sz w:val="28"/>
          <w:szCs w:val="28"/>
        </w:rPr>
        <w:t>$C)</w:t>
      </w:r>
      <w:r w:rsidRPr="00431D5B">
        <w:rPr>
          <w:rFonts w:ascii="Times New Roman" w:hAnsi="Times New Roman"/>
          <w:sz w:val="28"/>
          <w:szCs w:val="28"/>
        </w:rPr>
        <w:t xml:space="preserve"> взаимовыгодные отношения между организмами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Что такое мутуализм? </w:t>
      </w:r>
    </w:p>
    <w:p w:rsidR="00BD06F8" w:rsidRDefault="00BD06F8" w:rsidP="00BD06F8">
      <w:r w:rsidRPr="00F878FA">
        <w:rPr>
          <w:rFonts w:ascii="Times New Roman" w:hAnsi="Times New Roman"/>
          <w:color w:val="FF0000"/>
          <w:sz w:val="28"/>
          <w:szCs w:val="28"/>
        </w:rPr>
        <w:t>$C)</w:t>
      </w:r>
      <w:r w:rsidRPr="00431D5B">
        <w:rPr>
          <w:rFonts w:ascii="Times New Roman" w:hAnsi="Times New Roman"/>
          <w:sz w:val="28"/>
          <w:szCs w:val="28"/>
        </w:rPr>
        <w:t xml:space="preserve"> взаимовыгодные отношения между организмами;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Что изучает демография?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878FA">
        <w:rPr>
          <w:rFonts w:ascii="Times New Roman" w:hAnsi="Times New Roman"/>
          <w:color w:val="FF0000"/>
          <w:sz w:val="28"/>
          <w:szCs w:val="28"/>
        </w:rPr>
        <w:t>$</w:t>
      </w:r>
      <w:r w:rsidRPr="00F878FA">
        <w:rPr>
          <w:rFonts w:ascii="Times New Roman" w:hAnsi="Times New Roman"/>
          <w:color w:val="FF0000"/>
          <w:sz w:val="28"/>
          <w:szCs w:val="28"/>
          <w:lang w:val="en-US"/>
        </w:rPr>
        <w:t>A</w:t>
      </w:r>
      <w:r w:rsidRPr="00F878FA">
        <w:rPr>
          <w:rFonts w:ascii="Times New Roman" w:hAnsi="Times New Roman"/>
          <w:color w:val="FF0000"/>
          <w:sz w:val="28"/>
          <w:szCs w:val="28"/>
        </w:rPr>
        <w:t>)</w:t>
      </w:r>
      <w:r w:rsidRPr="00431D5B">
        <w:rPr>
          <w:rFonts w:ascii="Times New Roman" w:hAnsi="Times New Roman"/>
          <w:sz w:val="28"/>
          <w:szCs w:val="28"/>
        </w:rPr>
        <w:t xml:space="preserve"> численность населения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Что является основой жизни на Земле?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878FA">
        <w:rPr>
          <w:rFonts w:ascii="Times New Roman" w:hAnsi="Times New Roman"/>
          <w:color w:val="FF0000"/>
          <w:sz w:val="28"/>
          <w:szCs w:val="28"/>
        </w:rPr>
        <w:t>$E)</w:t>
      </w:r>
      <w:r w:rsidRPr="00431D5B">
        <w:rPr>
          <w:rFonts w:ascii="Times New Roman" w:hAnsi="Times New Roman"/>
          <w:sz w:val="28"/>
          <w:szCs w:val="28"/>
        </w:rPr>
        <w:t xml:space="preserve"> водород;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Что такое миграция?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072E2">
        <w:rPr>
          <w:rFonts w:ascii="Times New Roman" w:hAnsi="Times New Roman"/>
          <w:color w:val="FF0000"/>
          <w:sz w:val="28"/>
          <w:szCs w:val="28"/>
        </w:rPr>
        <w:t>$</w:t>
      </w:r>
      <w:r w:rsidRPr="005072E2">
        <w:rPr>
          <w:rFonts w:ascii="Times New Roman" w:hAnsi="Times New Roman"/>
          <w:color w:val="FF0000"/>
          <w:sz w:val="28"/>
          <w:szCs w:val="28"/>
          <w:lang w:val="en-US"/>
        </w:rPr>
        <w:t>A</w:t>
      </w:r>
      <w:r w:rsidRPr="005072E2">
        <w:rPr>
          <w:rFonts w:ascii="Times New Roman" w:hAnsi="Times New Roman"/>
          <w:color w:val="FF0000"/>
          <w:sz w:val="28"/>
          <w:szCs w:val="28"/>
        </w:rPr>
        <w:t>)</w:t>
      </w:r>
      <w:r w:rsidRPr="00431D5B">
        <w:rPr>
          <w:rFonts w:ascii="Times New Roman" w:hAnsi="Times New Roman"/>
          <w:sz w:val="28"/>
          <w:szCs w:val="28"/>
        </w:rPr>
        <w:t xml:space="preserve"> передвижение;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Что такое симбиоз? </w:t>
      </w:r>
    </w:p>
    <w:p w:rsidR="00405575" w:rsidRPr="005072E2" w:rsidRDefault="00405575" w:rsidP="00405575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5072E2">
        <w:rPr>
          <w:rFonts w:ascii="Times New Roman" w:hAnsi="Times New Roman"/>
          <w:color w:val="FF0000"/>
          <w:sz w:val="28"/>
          <w:szCs w:val="28"/>
        </w:rPr>
        <w:lastRenderedPageBreak/>
        <w:t>$</w:t>
      </w:r>
      <w:r w:rsidRPr="005072E2">
        <w:rPr>
          <w:rFonts w:ascii="Times New Roman" w:hAnsi="Times New Roman"/>
          <w:color w:val="FF0000"/>
          <w:sz w:val="28"/>
          <w:szCs w:val="28"/>
          <w:lang w:val="en-US"/>
        </w:rPr>
        <w:t>A</w:t>
      </w:r>
      <w:r w:rsidRPr="005072E2">
        <w:rPr>
          <w:rFonts w:ascii="Times New Roman" w:hAnsi="Times New Roman"/>
          <w:color w:val="FF0000"/>
          <w:sz w:val="28"/>
          <w:szCs w:val="28"/>
        </w:rPr>
        <w:t xml:space="preserve">) размножение микробов;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Что такое смог?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 Tj" w:hAnsi="Times New Roman Tj"/>
          <w:sz w:val="28"/>
          <w:szCs w:val="28"/>
        </w:rPr>
      </w:pPr>
      <w:r w:rsidRPr="005072E2">
        <w:rPr>
          <w:rFonts w:ascii="Times New Roman Tj" w:hAnsi="Times New Roman Tj"/>
          <w:color w:val="FF0000"/>
          <w:sz w:val="28"/>
          <w:szCs w:val="28"/>
        </w:rPr>
        <w:t>$D</w:t>
      </w:r>
      <w:r w:rsidRPr="00431D5B">
        <w:rPr>
          <w:rFonts w:ascii="Times New Roman Tj" w:hAnsi="Times New Roman Tj"/>
          <w:sz w:val="28"/>
          <w:szCs w:val="28"/>
        </w:rPr>
        <w:t xml:space="preserve">) сочетание пыли и газа; </w:t>
      </w:r>
    </w:p>
    <w:p w:rsidR="00405575" w:rsidRDefault="00405575" w:rsidP="00405575">
      <w:r w:rsidRPr="00431D5B">
        <w:rPr>
          <w:rFonts w:ascii="Times New Roman" w:hAnsi="Times New Roman"/>
          <w:sz w:val="28"/>
          <w:szCs w:val="28"/>
        </w:rPr>
        <w:t>Что такое локальный мониторинг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072E2">
        <w:rPr>
          <w:rFonts w:ascii="Times New Roman" w:hAnsi="Times New Roman"/>
          <w:color w:val="FF0000"/>
          <w:sz w:val="28"/>
          <w:szCs w:val="28"/>
        </w:rPr>
        <w:t>$B</w:t>
      </w:r>
      <w:r w:rsidRPr="00431D5B">
        <w:rPr>
          <w:rFonts w:ascii="Times New Roman" w:hAnsi="Times New Roman"/>
          <w:sz w:val="28"/>
          <w:szCs w:val="28"/>
        </w:rPr>
        <w:t xml:space="preserve">) наблюдение в пределах, какого – то района; </w:t>
      </w:r>
    </w:p>
    <w:p w:rsidR="00405575" w:rsidRDefault="00405575" w:rsidP="00405575">
      <w:r w:rsidRPr="00431D5B">
        <w:rPr>
          <w:rFonts w:ascii="Times New Roman" w:hAnsi="Times New Roman"/>
          <w:sz w:val="28"/>
          <w:szCs w:val="28"/>
        </w:rPr>
        <w:t>Что такое локальный мониторинг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5377A">
        <w:rPr>
          <w:rFonts w:ascii="Times New Roman" w:hAnsi="Times New Roman"/>
          <w:color w:val="FF0000"/>
          <w:sz w:val="28"/>
          <w:szCs w:val="28"/>
        </w:rPr>
        <w:t>$B</w:t>
      </w:r>
      <w:r w:rsidRPr="00431D5B">
        <w:rPr>
          <w:rFonts w:ascii="Times New Roman" w:hAnsi="Times New Roman"/>
          <w:sz w:val="28"/>
          <w:szCs w:val="28"/>
        </w:rPr>
        <w:t xml:space="preserve">) наблюдение в пределах, какого – то района;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431D5B">
        <w:rPr>
          <w:rFonts w:ascii="Times New Roman" w:hAnsi="Times New Roman"/>
          <w:bCs/>
          <w:sz w:val="28"/>
          <w:szCs w:val="28"/>
        </w:rPr>
        <w:t>Что такое "Агрегация"?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5377A">
        <w:rPr>
          <w:rFonts w:ascii="Times New Roman" w:hAnsi="Times New Roman"/>
          <w:color w:val="FF0000"/>
          <w:sz w:val="28"/>
          <w:szCs w:val="28"/>
        </w:rPr>
        <w:t>$B)</w:t>
      </w:r>
      <w:r w:rsidRPr="00431D5B">
        <w:rPr>
          <w:rFonts w:ascii="Times New Roman" w:hAnsi="Times New Roman"/>
          <w:sz w:val="28"/>
          <w:szCs w:val="28"/>
        </w:rPr>
        <w:t xml:space="preserve"> объединение;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Что такое мутуализм? 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5377A">
        <w:rPr>
          <w:rFonts w:ascii="Times New Roman" w:hAnsi="Times New Roman"/>
          <w:color w:val="FF0000"/>
          <w:sz w:val="28"/>
          <w:szCs w:val="28"/>
        </w:rPr>
        <w:t>$C</w:t>
      </w:r>
      <w:r w:rsidRPr="00431D5B">
        <w:rPr>
          <w:rFonts w:ascii="Times New Roman" w:hAnsi="Times New Roman"/>
          <w:sz w:val="28"/>
          <w:szCs w:val="28"/>
        </w:rPr>
        <w:t xml:space="preserve">) взаимовыгодные отношения между организмами; </w:t>
      </w:r>
    </w:p>
    <w:p w:rsidR="00405575" w:rsidRDefault="00405575" w:rsidP="00405575">
      <w:r w:rsidRPr="00431D5B">
        <w:rPr>
          <w:rFonts w:ascii="Times New Roman" w:eastAsia="Times New Roman" w:hAnsi="Times New Roman"/>
          <w:bCs/>
          <w:sz w:val="28"/>
          <w:szCs w:val="28"/>
          <w:lang w:eastAsia="ru-RU"/>
        </w:rPr>
        <w:t>Что означает слово урбанизация</w:t>
      </w:r>
    </w:p>
    <w:p w:rsidR="00405575" w:rsidRPr="00431D5B" w:rsidRDefault="00405575" w:rsidP="00405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5377A">
        <w:rPr>
          <w:rFonts w:ascii="Times New Roman" w:hAnsi="Times New Roman"/>
          <w:color w:val="FF0000"/>
          <w:sz w:val="28"/>
          <w:szCs w:val="28"/>
        </w:rPr>
        <w:t>$D</w:t>
      </w:r>
      <w:r w:rsidRPr="00431D5B">
        <w:rPr>
          <w:rFonts w:ascii="Times New Roman" w:hAnsi="Times New Roman"/>
          <w:sz w:val="28"/>
          <w:szCs w:val="28"/>
        </w:rPr>
        <w:t xml:space="preserve">) городского населения; </w:t>
      </w:r>
    </w:p>
    <w:p w:rsidR="00A73BD3" w:rsidRDefault="00A73BD3" w:rsidP="00A73BD3">
      <w:r w:rsidRPr="00431D5B">
        <w:rPr>
          <w:rFonts w:ascii="Times New Roman" w:hAnsi="Times New Roman"/>
          <w:sz w:val="28"/>
          <w:szCs w:val="28"/>
        </w:rPr>
        <w:t>Что такое экологическая война?</w:t>
      </w:r>
    </w:p>
    <w:p w:rsidR="00A73BD3" w:rsidRPr="00431D5B" w:rsidRDefault="00A73BD3" w:rsidP="00A73BD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878FA">
        <w:rPr>
          <w:rFonts w:ascii="Times New Roman" w:hAnsi="Times New Roman"/>
          <w:color w:val="FF0000"/>
          <w:sz w:val="28"/>
          <w:szCs w:val="28"/>
        </w:rPr>
        <w:t xml:space="preserve">$E) </w:t>
      </w:r>
      <w:r w:rsidRPr="00431D5B">
        <w:rPr>
          <w:rFonts w:ascii="Times New Roman" w:hAnsi="Times New Roman"/>
          <w:sz w:val="28"/>
          <w:szCs w:val="28"/>
        </w:rPr>
        <w:t>все ответы не правильны;</w:t>
      </w:r>
    </w:p>
    <w:p w:rsidR="004D645B" w:rsidRPr="00A73BD3" w:rsidRDefault="004D645B" w:rsidP="004D645B">
      <w:pPr>
        <w:rPr>
          <w:color w:val="00B0F0"/>
        </w:rPr>
      </w:pPr>
    </w:p>
    <w:p w:rsidR="004D645B" w:rsidRPr="00A73BD3" w:rsidRDefault="00A73BD3" w:rsidP="004D645B">
      <w:pPr>
        <w:spacing w:after="0" w:line="240" w:lineRule="auto"/>
        <w:jc w:val="both"/>
        <w:rPr>
          <w:rFonts w:ascii="Times New Roman" w:hAnsi="Times New Roman"/>
          <w:color w:val="00B0F0"/>
          <w:sz w:val="28"/>
          <w:szCs w:val="28"/>
        </w:rPr>
      </w:pPr>
      <w:r>
        <w:rPr>
          <w:rFonts w:ascii="Times New Roman" w:hAnsi="Times New Roman"/>
          <w:color w:val="00B0F0"/>
          <w:sz w:val="28"/>
          <w:szCs w:val="28"/>
        </w:rPr>
        <w:t>Э</w:t>
      </w:r>
      <w:bookmarkStart w:id="13" w:name="_GoBack"/>
      <w:bookmarkEnd w:id="13"/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Экология, наука?</w:t>
      </w:r>
    </w:p>
    <w:p w:rsidR="004D645B" w:rsidRPr="00431D5B" w:rsidRDefault="004D645B" w:rsidP="004D645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F4">
        <w:rPr>
          <w:rFonts w:ascii="Times New Roman" w:hAnsi="Times New Roman"/>
          <w:color w:val="FF0000"/>
          <w:sz w:val="28"/>
          <w:szCs w:val="28"/>
        </w:rPr>
        <w:t>$D)</w:t>
      </w:r>
      <w:r w:rsidRPr="00431D5B">
        <w:rPr>
          <w:rFonts w:ascii="Times New Roman" w:hAnsi="Times New Roman"/>
          <w:sz w:val="28"/>
          <w:szCs w:val="28"/>
        </w:rPr>
        <w:t xml:space="preserve"> Взаимоотношения живых организмов между собой и со средой обитания; 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Экологические функции почвы?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F25DE">
        <w:rPr>
          <w:rFonts w:ascii="Times New Roman" w:hAnsi="Times New Roman"/>
          <w:color w:val="FF0000"/>
          <w:sz w:val="28"/>
          <w:szCs w:val="28"/>
        </w:rPr>
        <w:t>$A)</w:t>
      </w:r>
      <w:r w:rsidRPr="00431D5B">
        <w:rPr>
          <w:rFonts w:ascii="Times New Roman" w:hAnsi="Times New Roman"/>
          <w:sz w:val="28"/>
          <w:szCs w:val="28"/>
        </w:rPr>
        <w:t xml:space="preserve"> Глобальные и биосферные; 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431D5B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Экономический механизм</w:t>
      </w:r>
      <w:proofErr w:type="gramEnd"/>
      <w:r w:rsidRPr="00431D5B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управления природоохранной деятельностью включает?</w:t>
      </w:r>
    </w:p>
    <w:p w:rsidR="004D645B" w:rsidRPr="00431D5B" w:rsidRDefault="004D645B" w:rsidP="004D64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F25DE">
        <w:rPr>
          <w:rFonts w:ascii="Times New Roman" w:hAnsi="Times New Roman"/>
          <w:color w:val="FF0000"/>
          <w:sz w:val="28"/>
          <w:szCs w:val="28"/>
        </w:rPr>
        <w:t>$</w:t>
      </w:r>
      <w:r w:rsidRPr="00EF25DE">
        <w:rPr>
          <w:rFonts w:ascii="Times New Roman" w:hAnsi="Times New Roman"/>
          <w:color w:val="FF0000"/>
          <w:sz w:val="28"/>
          <w:szCs w:val="28"/>
          <w:lang w:val="en-US"/>
        </w:rPr>
        <w:t>A</w:t>
      </w:r>
      <w:r w:rsidRPr="00EF25DE">
        <w:rPr>
          <w:rFonts w:ascii="Times New Roman" w:hAnsi="Times New Roman"/>
          <w:color w:val="FF0000"/>
          <w:sz w:val="28"/>
          <w:szCs w:val="28"/>
        </w:rPr>
        <w:t>)</w:t>
      </w:r>
      <w:r w:rsidRPr="00431D5B">
        <w:rPr>
          <w:rFonts w:ascii="Times New Roman" w:hAnsi="Times New Roman"/>
          <w:sz w:val="28"/>
          <w:szCs w:val="28"/>
        </w:rPr>
        <w:t xml:space="preserve"> Экономическую оценку природных объектов и ресурсов;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Экологические факторы делятся </w:t>
      </w:r>
      <w:proofErr w:type="gramStart"/>
      <w:r w:rsidRPr="00431D5B">
        <w:rPr>
          <w:rFonts w:ascii="Times New Roman" w:hAnsi="Times New Roman"/>
          <w:sz w:val="28"/>
          <w:szCs w:val="28"/>
        </w:rPr>
        <w:t>на</w:t>
      </w:r>
      <w:proofErr w:type="gramEnd"/>
      <w:r>
        <w:rPr>
          <w:rFonts w:ascii="Times New Roman" w:hAnsi="Times New Roman"/>
          <w:sz w:val="28"/>
          <w:szCs w:val="28"/>
        </w:rPr>
        <w:t>?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5B9F">
        <w:rPr>
          <w:rFonts w:ascii="Times New Roman" w:hAnsi="Times New Roman"/>
          <w:color w:val="FF0000"/>
          <w:sz w:val="28"/>
          <w:szCs w:val="28"/>
        </w:rPr>
        <w:t>$E)</w:t>
      </w:r>
      <w:r w:rsidRPr="00431D5B">
        <w:rPr>
          <w:rFonts w:ascii="Times New Roman" w:hAnsi="Times New Roman"/>
          <w:sz w:val="28"/>
          <w:szCs w:val="28"/>
        </w:rPr>
        <w:t xml:space="preserve"> Биотические, абиотические, антропогенные;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 xml:space="preserve">Эврибионтные </w:t>
      </w:r>
      <w:proofErr w:type="gramStart"/>
      <w:r w:rsidRPr="00431D5B">
        <w:rPr>
          <w:rFonts w:ascii="Times New Roman" w:hAnsi="Times New Roman"/>
          <w:sz w:val="28"/>
          <w:szCs w:val="28"/>
        </w:rPr>
        <w:t>виды</w:t>
      </w:r>
      <w:proofErr w:type="gramEnd"/>
      <w:r w:rsidRPr="00431D5B">
        <w:rPr>
          <w:rFonts w:ascii="Times New Roman" w:hAnsi="Times New Roman"/>
          <w:sz w:val="28"/>
          <w:szCs w:val="28"/>
        </w:rPr>
        <w:t xml:space="preserve"> какие они?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5B9F">
        <w:rPr>
          <w:rFonts w:ascii="Times New Roman" w:hAnsi="Times New Roman"/>
          <w:color w:val="FF0000"/>
          <w:sz w:val="28"/>
          <w:szCs w:val="28"/>
        </w:rPr>
        <w:t>$B)</w:t>
      </w:r>
      <w:r w:rsidRPr="00431D5B">
        <w:rPr>
          <w:rFonts w:ascii="Times New Roman" w:hAnsi="Times New Roman"/>
          <w:sz w:val="28"/>
          <w:szCs w:val="28"/>
        </w:rPr>
        <w:t xml:space="preserve"> Виды с широкой зоны толерантности; </w:t>
      </w:r>
    </w:p>
    <w:p w:rsidR="00B836E0" w:rsidRPr="00431D5B" w:rsidRDefault="00B836E0" w:rsidP="00B836E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31D5B">
        <w:rPr>
          <w:rFonts w:ascii="Times New Roman" w:hAnsi="Times New Roman"/>
          <w:sz w:val="28"/>
          <w:szCs w:val="28"/>
        </w:rPr>
        <w:t>Экогруппы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 по отношению к освещенности</w:t>
      </w:r>
      <w:r>
        <w:rPr>
          <w:rFonts w:ascii="Times New Roman" w:hAnsi="Times New Roman"/>
          <w:sz w:val="28"/>
          <w:szCs w:val="28"/>
        </w:rPr>
        <w:t>?</w:t>
      </w:r>
    </w:p>
    <w:p w:rsidR="00B836E0" w:rsidRPr="00431D5B" w:rsidRDefault="00B836E0" w:rsidP="00B836E0">
      <w:pPr>
        <w:tabs>
          <w:tab w:val="left" w:pos="7387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36E0">
        <w:rPr>
          <w:rFonts w:ascii="Times New Roman" w:hAnsi="Times New Roman"/>
          <w:color w:val="FF0000"/>
          <w:sz w:val="28"/>
          <w:szCs w:val="28"/>
        </w:rPr>
        <w:t xml:space="preserve">$B) </w:t>
      </w:r>
      <w:r w:rsidRPr="00431D5B">
        <w:rPr>
          <w:rFonts w:ascii="Times New Roman" w:hAnsi="Times New Roman"/>
          <w:sz w:val="28"/>
          <w:szCs w:val="28"/>
        </w:rPr>
        <w:t xml:space="preserve">Гелиофиты, </w:t>
      </w:r>
      <w:proofErr w:type="spellStart"/>
      <w:r w:rsidRPr="00431D5B">
        <w:rPr>
          <w:rFonts w:ascii="Times New Roman" w:hAnsi="Times New Roman"/>
          <w:sz w:val="28"/>
          <w:szCs w:val="28"/>
        </w:rPr>
        <w:t>сциофиты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 и факультативные гелиофиты; </w:t>
      </w:r>
      <w:r>
        <w:rPr>
          <w:rFonts w:ascii="Times New Roman" w:hAnsi="Times New Roman"/>
          <w:sz w:val="28"/>
          <w:szCs w:val="28"/>
        </w:rPr>
        <w:tab/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Эндемики-виды?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5BE8">
        <w:rPr>
          <w:rFonts w:ascii="Times New Roman" w:hAnsi="Times New Roman"/>
          <w:color w:val="FF0000"/>
          <w:sz w:val="28"/>
          <w:szCs w:val="28"/>
        </w:rPr>
        <w:t>$D)</w:t>
      </w:r>
      <w:r w:rsidRPr="00431D5B">
        <w:rPr>
          <w:rFonts w:ascii="Times New Roman" w:hAnsi="Times New Roman"/>
          <w:sz w:val="28"/>
          <w:szCs w:val="28"/>
        </w:rPr>
        <w:t xml:space="preserve"> С </w:t>
      </w:r>
      <w:proofErr w:type="gramStart"/>
      <w:r w:rsidRPr="00431D5B">
        <w:rPr>
          <w:rFonts w:ascii="Times New Roman" w:hAnsi="Times New Roman"/>
          <w:sz w:val="28"/>
          <w:szCs w:val="28"/>
        </w:rPr>
        <w:t>ограниченной</w:t>
      </w:r>
      <w:proofErr w:type="gramEnd"/>
      <w:r w:rsidRPr="00431D5B">
        <w:rPr>
          <w:rFonts w:ascii="Times New Roman" w:hAnsi="Times New Roman"/>
          <w:sz w:val="28"/>
          <w:szCs w:val="28"/>
        </w:rPr>
        <w:t xml:space="preserve"> ареал; 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Экологические последствия загрязнения атмосферы являются?</w:t>
      </w:r>
    </w:p>
    <w:p w:rsidR="00FE4D9D" w:rsidRPr="00431D5B" w:rsidRDefault="00FE4D9D" w:rsidP="00FE4D9D">
      <w:pPr>
        <w:tabs>
          <w:tab w:val="left" w:pos="812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124BA">
        <w:rPr>
          <w:rFonts w:ascii="Times New Roman" w:hAnsi="Times New Roman"/>
          <w:color w:val="FF0000"/>
          <w:sz w:val="28"/>
          <w:szCs w:val="28"/>
        </w:rPr>
        <w:t>$C)</w:t>
      </w:r>
      <w:r w:rsidRPr="00431D5B">
        <w:rPr>
          <w:rFonts w:ascii="Times New Roman" w:hAnsi="Times New Roman"/>
          <w:sz w:val="28"/>
          <w:szCs w:val="28"/>
        </w:rPr>
        <w:t xml:space="preserve"> Парниковый эффект, потепление климата, разрушения «озонового слоя», дожди кислотные, смог; 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t>Экологические последствия загрязнения гидросферы?</w:t>
      </w:r>
    </w:p>
    <w:p w:rsidR="00FE4D9D" w:rsidRPr="00431D5B" w:rsidRDefault="00FE4D9D" w:rsidP="00FE4D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62772">
        <w:rPr>
          <w:rFonts w:ascii="Times New Roman" w:hAnsi="Times New Roman"/>
          <w:color w:val="FF0000"/>
          <w:sz w:val="28"/>
          <w:szCs w:val="28"/>
        </w:rPr>
        <w:t>$A)</w:t>
      </w:r>
      <w:r w:rsidRPr="00431D5B">
        <w:rPr>
          <w:rFonts w:ascii="Times New Roman" w:hAnsi="Times New Roman"/>
          <w:sz w:val="28"/>
          <w:szCs w:val="28"/>
        </w:rPr>
        <w:t xml:space="preserve"> Разрушения пресноводных экосистем, морских экосистем, ледников</w:t>
      </w:r>
      <w:r>
        <w:rPr>
          <w:rFonts w:ascii="Times New Roman" w:hAnsi="Times New Roman"/>
          <w:sz w:val="28"/>
          <w:szCs w:val="28"/>
        </w:rPr>
        <w:t>,</w:t>
      </w:r>
      <w:r w:rsidRPr="004B3C6E">
        <w:rPr>
          <w:rFonts w:ascii="Times New Roman" w:hAnsi="Times New Roman"/>
          <w:sz w:val="28"/>
          <w:szCs w:val="28"/>
        </w:rPr>
        <w:t xml:space="preserve"> </w:t>
      </w:r>
      <w:r w:rsidRPr="00431D5B">
        <w:rPr>
          <w:rFonts w:ascii="Times New Roman" w:hAnsi="Times New Roman"/>
          <w:sz w:val="28"/>
          <w:szCs w:val="28"/>
        </w:rPr>
        <w:t xml:space="preserve">снижения продуктивности морей; </w:t>
      </w:r>
    </w:p>
    <w:p w:rsidR="000F3BFE" w:rsidRPr="00431D5B" w:rsidRDefault="00D23CBC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0F3BFE" w:rsidRPr="00431D5B">
        <w:rPr>
          <w:rFonts w:ascii="Times New Roman" w:hAnsi="Times New Roman"/>
          <w:sz w:val="28"/>
          <w:szCs w:val="28"/>
        </w:rPr>
        <w:t xml:space="preserve">Эндогенные стихийные бедствия делятся </w:t>
      </w:r>
      <w:proofErr w:type="gramStart"/>
      <w:r w:rsidR="000F3BFE" w:rsidRPr="00431D5B">
        <w:rPr>
          <w:rFonts w:ascii="Times New Roman" w:hAnsi="Times New Roman"/>
          <w:sz w:val="28"/>
          <w:szCs w:val="28"/>
        </w:rPr>
        <w:t>на</w:t>
      </w:r>
      <w:proofErr w:type="gramEnd"/>
      <w:r w:rsidR="000F3BFE" w:rsidRPr="00431D5B">
        <w:rPr>
          <w:rFonts w:ascii="Times New Roman" w:hAnsi="Times New Roman"/>
          <w:sz w:val="28"/>
          <w:szCs w:val="28"/>
        </w:rPr>
        <w:t>:</w:t>
      </w:r>
    </w:p>
    <w:p w:rsidR="000F3BFE" w:rsidRPr="00431D5B" w:rsidRDefault="000F3BFE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06106">
        <w:rPr>
          <w:rFonts w:ascii="Times New Roman" w:hAnsi="Times New Roman"/>
          <w:color w:val="FF0000"/>
          <w:sz w:val="28"/>
          <w:szCs w:val="28"/>
        </w:rPr>
        <w:t>$A</w:t>
      </w:r>
      <w:r w:rsidRPr="00431D5B">
        <w:rPr>
          <w:rFonts w:ascii="Times New Roman" w:hAnsi="Times New Roman"/>
          <w:sz w:val="28"/>
          <w:szCs w:val="28"/>
        </w:rPr>
        <w:t xml:space="preserve">) Землетрясения, цунами, вулканы; </w:t>
      </w:r>
    </w:p>
    <w:p w:rsidR="000F3BFE" w:rsidRPr="00431D5B" w:rsidRDefault="00D23CBC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0F3BFE" w:rsidRPr="00431D5B">
        <w:rPr>
          <w:rFonts w:ascii="Times New Roman" w:hAnsi="Times New Roman"/>
          <w:sz w:val="28"/>
          <w:szCs w:val="28"/>
        </w:rPr>
        <w:t>Экзогенные стихийные бедствия представляют?</w:t>
      </w:r>
    </w:p>
    <w:p w:rsidR="000F3BFE" w:rsidRDefault="000F3BFE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06106">
        <w:rPr>
          <w:rFonts w:ascii="Times New Roman" w:hAnsi="Times New Roman"/>
          <w:color w:val="FF0000"/>
          <w:sz w:val="28"/>
          <w:szCs w:val="28"/>
        </w:rPr>
        <w:t>$A)</w:t>
      </w:r>
      <w:r w:rsidRPr="00431D5B">
        <w:rPr>
          <w:rFonts w:ascii="Times New Roman" w:hAnsi="Times New Roman"/>
          <w:sz w:val="28"/>
          <w:szCs w:val="28"/>
        </w:rPr>
        <w:t xml:space="preserve"> Наводнения, штормы, пожары, цунами, оползень, сел;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1D5B">
        <w:rPr>
          <w:rFonts w:ascii="Times New Roman" w:hAnsi="Times New Roman"/>
          <w:sz w:val="28"/>
          <w:szCs w:val="28"/>
        </w:rPr>
        <w:lastRenderedPageBreak/>
        <w:t>Экологический мониторинг по простр</w:t>
      </w:r>
      <w:r>
        <w:rPr>
          <w:rFonts w:ascii="Times New Roman" w:hAnsi="Times New Roman"/>
          <w:sz w:val="28"/>
          <w:szCs w:val="28"/>
        </w:rPr>
        <w:t>анственному принципу выделяются?</w:t>
      </w:r>
    </w:p>
    <w:p w:rsidR="00BD06F8" w:rsidRPr="00431D5B" w:rsidRDefault="00BD06F8" w:rsidP="00BD06F8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35BE3">
        <w:rPr>
          <w:rFonts w:ascii="Times New Roman" w:hAnsi="Times New Roman"/>
          <w:color w:val="FF0000"/>
          <w:sz w:val="28"/>
          <w:szCs w:val="28"/>
        </w:rPr>
        <w:t>$A)</w:t>
      </w:r>
      <w:r w:rsidRPr="00431D5B">
        <w:rPr>
          <w:rFonts w:ascii="Times New Roman" w:hAnsi="Times New Roman"/>
          <w:sz w:val="28"/>
          <w:szCs w:val="28"/>
        </w:rPr>
        <w:t xml:space="preserve"> Точечный, локальный, региональный, национальный и глобальный </w:t>
      </w:r>
      <w:ins w:id="14" w:author="тибби" w:date="2023-05-06T10:33:00Z">
        <w:r w:rsidRPr="00431D5B">
          <w:rPr>
            <w:rFonts w:ascii="Times New Roman" w:hAnsi="Times New Roman"/>
            <w:sz w:val="28"/>
            <w:szCs w:val="28"/>
          </w:rPr>
          <w:t>мониторин</w:t>
        </w:r>
        <w:r>
          <w:rPr>
            <w:rFonts w:ascii="Times New Roman" w:hAnsi="Times New Roman"/>
            <w:sz w:val="28"/>
            <w:szCs w:val="28"/>
          </w:rPr>
          <w:t>г</w:t>
        </w:r>
      </w:ins>
      <w:del w:id="15" w:author="тибби" w:date="2023-05-06T10:33:00Z">
        <w:r w:rsidRPr="00431D5B">
          <w:rPr>
            <w:rFonts w:ascii="Times New Roman" w:hAnsi="Times New Roman"/>
            <w:sz w:val="28"/>
            <w:szCs w:val="28"/>
          </w:rPr>
          <w:delText>мониторин</w:delText>
        </w:r>
      </w:del>
      <w:r w:rsidRPr="00431D5B">
        <w:rPr>
          <w:rFonts w:ascii="Times New Roman" w:hAnsi="Times New Roman"/>
          <w:sz w:val="28"/>
          <w:szCs w:val="28"/>
        </w:rPr>
        <w:t xml:space="preserve">; </w:t>
      </w:r>
    </w:p>
    <w:p w:rsidR="00BD06F8" w:rsidRPr="00431D5B" w:rsidRDefault="00BD06F8" w:rsidP="00BD06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31D5B">
        <w:rPr>
          <w:rFonts w:ascii="Times New Roman" w:hAnsi="Times New Roman"/>
          <w:sz w:val="28"/>
          <w:szCs w:val="28"/>
        </w:rPr>
        <w:t>Эдификаторы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 - виды, которые?</w:t>
      </w:r>
    </w:p>
    <w:p w:rsidR="00BD06F8" w:rsidRDefault="00BD06F8" w:rsidP="00BD06F8">
      <w:r w:rsidRPr="007D4897">
        <w:rPr>
          <w:rFonts w:ascii="Times New Roman" w:hAnsi="Times New Roman"/>
          <w:color w:val="FF0000"/>
          <w:sz w:val="28"/>
          <w:szCs w:val="28"/>
        </w:rPr>
        <w:t>B)</w:t>
      </w:r>
      <w:r w:rsidRPr="00431D5B">
        <w:rPr>
          <w:rFonts w:ascii="Times New Roman" w:hAnsi="Times New Roman"/>
          <w:sz w:val="28"/>
          <w:szCs w:val="28"/>
        </w:rPr>
        <w:t xml:space="preserve"> Определяют микросреду всего биоценоз</w:t>
      </w:r>
    </w:p>
    <w:p w:rsidR="00BD06F8" w:rsidRDefault="00BD06F8" w:rsidP="00BD06F8">
      <w:proofErr w:type="gramStart"/>
      <w:r w:rsidRPr="00431D5B">
        <w:rPr>
          <w:rFonts w:ascii="Times New Roman" w:hAnsi="Times New Roman"/>
          <w:sz w:val="28"/>
          <w:szCs w:val="28"/>
        </w:rPr>
        <w:t>Экологическая</w:t>
      </w:r>
      <w:proofErr w:type="gramEnd"/>
      <w:r w:rsidRPr="00431D5B">
        <w:rPr>
          <w:rFonts w:ascii="Times New Roman" w:hAnsi="Times New Roman"/>
          <w:sz w:val="28"/>
          <w:szCs w:val="28"/>
        </w:rPr>
        <w:t xml:space="preserve"> нища, это?</w:t>
      </w:r>
    </w:p>
    <w:p w:rsidR="00BD06F8" w:rsidRDefault="00BD06F8" w:rsidP="00BD06F8">
      <w:r w:rsidRPr="007D4897">
        <w:rPr>
          <w:rFonts w:ascii="Times New Roman" w:hAnsi="Times New Roman"/>
          <w:color w:val="FF0000"/>
          <w:sz w:val="28"/>
          <w:szCs w:val="28"/>
        </w:rPr>
        <w:t xml:space="preserve">$C) </w:t>
      </w:r>
      <w:r w:rsidRPr="00431D5B">
        <w:rPr>
          <w:rFonts w:ascii="Times New Roman" w:hAnsi="Times New Roman"/>
          <w:sz w:val="28"/>
          <w:szCs w:val="28"/>
        </w:rPr>
        <w:t xml:space="preserve">Совокупность всех факторов среды, в пределах, которых возможно существование вида в природе; </w:t>
      </w:r>
    </w:p>
    <w:p w:rsidR="004A1892" w:rsidRDefault="004A1892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A1892" w:rsidRDefault="004A1892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A1892" w:rsidRDefault="004A1892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A1892" w:rsidRDefault="004A1892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A1892" w:rsidRDefault="004A1892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A1892" w:rsidRDefault="004A1892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A1892" w:rsidRDefault="004A1892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A1892" w:rsidRPr="00431D5B" w:rsidRDefault="004A1892" w:rsidP="004A189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A1892">
        <w:rPr>
          <w:rFonts w:ascii="Times New Roman" w:hAnsi="Times New Roman"/>
          <w:color w:val="FF0000"/>
          <w:sz w:val="28"/>
          <w:szCs w:val="28"/>
          <w:highlight w:val="yellow"/>
        </w:rPr>
        <w:t>Экорайоны</w:t>
      </w:r>
      <w:proofErr w:type="spellEnd"/>
      <w:r w:rsidRPr="004A1892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 РТ?</w:t>
      </w:r>
    </w:p>
    <w:p w:rsidR="00E97C44" w:rsidRPr="00431D5B" w:rsidRDefault="00E97C44" w:rsidP="00E97C4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369F9">
        <w:rPr>
          <w:rFonts w:ascii="Times New Roman" w:hAnsi="Times New Roman"/>
          <w:color w:val="FF0000"/>
          <w:sz w:val="28"/>
          <w:szCs w:val="28"/>
        </w:rPr>
        <w:t>$C)</w:t>
      </w:r>
      <w:r w:rsidRPr="00431D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1D5B">
        <w:rPr>
          <w:rFonts w:ascii="Times New Roman" w:hAnsi="Times New Roman"/>
          <w:sz w:val="28"/>
          <w:szCs w:val="28"/>
        </w:rPr>
        <w:t>Кулябский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31D5B">
        <w:rPr>
          <w:rFonts w:ascii="Times New Roman" w:hAnsi="Times New Roman"/>
          <w:sz w:val="28"/>
          <w:szCs w:val="28"/>
        </w:rPr>
        <w:t>Памирский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31D5B">
        <w:rPr>
          <w:rFonts w:ascii="Times New Roman" w:hAnsi="Times New Roman"/>
          <w:sz w:val="28"/>
          <w:szCs w:val="28"/>
        </w:rPr>
        <w:t>Вахшский</w:t>
      </w:r>
      <w:proofErr w:type="spellEnd"/>
      <w:r w:rsidRPr="00431D5B">
        <w:rPr>
          <w:rFonts w:ascii="Times New Roman" w:hAnsi="Times New Roman"/>
          <w:sz w:val="28"/>
          <w:szCs w:val="28"/>
        </w:rPr>
        <w:t xml:space="preserve">; </w:t>
      </w:r>
    </w:p>
    <w:p w:rsidR="00E97C44" w:rsidRPr="00431D5B" w:rsidRDefault="00E97C44" w:rsidP="00E97C4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97C44">
        <w:rPr>
          <w:rFonts w:ascii="Times New Roman" w:hAnsi="Times New Roman"/>
          <w:sz w:val="28"/>
          <w:szCs w:val="28"/>
          <w:highlight w:val="yellow"/>
        </w:rPr>
        <w:t>Экосистемы Таджикистана наименования?</w:t>
      </w:r>
    </w:p>
    <w:p w:rsidR="004A1892" w:rsidRPr="00431D5B" w:rsidRDefault="00E97C44" w:rsidP="000F3B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</w:t>
      </w:r>
    </w:p>
    <w:p w:rsidR="00667C93" w:rsidRPr="004D645B" w:rsidRDefault="00667C93" w:rsidP="004D645B">
      <w:pPr>
        <w:rPr>
          <w:rStyle w:val="a3"/>
        </w:rPr>
      </w:pPr>
    </w:p>
    <w:sectPr w:rsidR="00667C93" w:rsidRPr="004D6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Tj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8E6"/>
    <w:rsid w:val="000F3BFE"/>
    <w:rsid w:val="002530E9"/>
    <w:rsid w:val="00405575"/>
    <w:rsid w:val="004A1892"/>
    <w:rsid w:val="004D645B"/>
    <w:rsid w:val="005E075C"/>
    <w:rsid w:val="00632AFD"/>
    <w:rsid w:val="00667C93"/>
    <w:rsid w:val="006B4865"/>
    <w:rsid w:val="006E1405"/>
    <w:rsid w:val="008938F9"/>
    <w:rsid w:val="009E3634"/>
    <w:rsid w:val="00A73BD3"/>
    <w:rsid w:val="00AD58E6"/>
    <w:rsid w:val="00B04661"/>
    <w:rsid w:val="00B836E0"/>
    <w:rsid w:val="00BA12B3"/>
    <w:rsid w:val="00BD06F8"/>
    <w:rsid w:val="00C90F2D"/>
    <w:rsid w:val="00D23CBC"/>
    <w:rsid w:val="00E97C44"/>
    <w:rsid w:val="00F84647"/>
    <w:rsid w:val="00FA1710"/>
    <w:rsid w:val="00FE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45B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D645B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BD0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06F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45B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D645B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BD0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06F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2488</Words>
  <Characters>14183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Мехрона</dc:creator>
  <cp:keywords/>
  <dc:description/>
  <cp:lastModifiedBy>Мехрона</cp:lastModifiedBy>
  <cp:revision>9</cp:revision>
  <dcterms:created xsi:type="dcterms:W3CDTF">2024-06-02T09:33:00Z</dcterms:created>
  <dcterms:modified xsi:type="dcterms:W3CDTF">2024-06-02T20:41:00Z</dcterms:modified>
</cp:coreProperties>
</file>